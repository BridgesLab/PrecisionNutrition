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Change w:id="0" w:author="Dave Bridges" w:date="2023-11-06T11:42:00Z">
            <w:rPr/>
          </w:rPrChange>
        </w:rPr>
      </w:pPr>
      <w:bookmarkStart w:id="1" w:name="_GoBack"/>
      <w:bookmarkEnd w:id="1"/>
      <w:r w:rsidRPr="00ED20ED">
        <w:rPr>
          <w:color w:val="000000" w:themeColor="text1"/>
          <w:rPrChange w:id="2" w:author="Dave Bridges" w:date="2023-11-06T11:42:00Z">
            <w:rPr/>
          </w:rPrChange>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Change w:id="3" w:author="Dave Bridges" w:date="2023-11-06T11:42:00Z">
            <w:rPr/>
          </w:rPrChange>
        </w:rPr>
      </w:pPr>
    </w:p>
    <w:p w14:paraId="74AA53BD" w14:textId="223E066A" w:rsidR="00FE3D9F" w:rsidRPr="00ED20ED" w:rsidRDefault="00FE3D9F" w:rsidP="00E56EE1">
      <w:pPr>
        <w:rPr>
          <w:color w:val="000000" w:themeColor="text1"/>
          <w:rPrChange w:id="4" w:author="Dave Bridges" w:date="2023-11-06T11:42:00Z">
            <w:rPr/>
          </w:rPrChange>
        </w:rPr>
      </w:pPr>
      <w:r w:rsidRPr="00ED20ED">
        <w:rPr>
          <w:b/>
          <w:color w:val="000000" w:themeColor="text1"/>
          <w:rPrChange w:id="5" w:author="Dave Bridges" w:date="2023-11-06T11:42:00Z">
            <w:rPr>
              <w:b/>
            </w:rPr>
          </w:rPrChange>
        </w:rPr>
        <w:t xml:space="preserve">Short Title: </w:t>
      </w:r>
      <w:r w:rsidRPr="00ED20ED">
        <w:rPr>
          <w:color w:val="000000" w:themeColor="text1"/>
          <w:rPrChange w:id="6" w:author="Dave Bridges" w:date="2023-11-06T11:42:00Z">
            <w:rPr/>
          </w:rPrChange>
        </w:rPr>
        <w:t>Calcium and cholesterol in DO mice</w:t>
      </w:r>
    </w:p>
    <w:p w14:paraId="4088C6E8" w14:textId="77777777" w:rsidR="00FE3D9F" w:rsidRPr="00ED20ED" w:rsidRDefault="00FE3D9F" w:rsidP="00E56EE1">
      <w:pPr>
        <w:rPr>
          <w:color w:val="000000" w:themeColor="text1"/>
          <w:rPrChange w:id="7" w:author="Dave Bridges" w:date="2023-11-06T11:42:00Z">
            <w:rPr/>
          </w:rPrChange>
        </w:rPr>
      </w:pPr>
    </w:p>
    <w:p w14:paraId="39D17FB5" w14:textId="2ED749DD" w:rsidR="00E56EE1" w:rsidRPr="00ED20ED" w:rsidRDefault="00546A2E" w:rsidP="006A006A">
      <w:pPr>
        <w:pStyle w:val="MDPI13authornames"/>
        <w:rPr>
          <w:color w:val="000000" w:themeColor="text1"/>
          <w:vertAlign w:val="superscript"/>
          <w:rPrChange w:id="8" w:author="Dave Bridges" w:date="2023-11-06T11:42:00Z">
            <w:rPr>
              <w:vertAlign w:val="superscript"/>
            </w:rPr>
          </w:rPrChange>
        </w:rPr>
      </w:pPr>
      <w:r w:rsidRPr="00ED20ED">
        <w:rPr>
          <w:color w:val="000000" w:themeColor="text1"/>
          <w:rPrChange w:id="9" w:author="Dave Bridges" w:date="2023-11-06T11:42:00Z">
            <w:rPr/>
          </w:rPrChange>
        </w:rPr>
        <w:t xml:space="preserve">Authors: </w:t>
      </w:r>
      <w:r w:rsidR="00E56EE1" w:rsidRPr="00ED20ED">
        <w:rPr>
          <w:color w:val="000000" w:themeColor="text1"/>
          <w:rPrChange w:id="10" w:author="Dave Bridges" w:date="2023-11-06T11:42:00Z">
            <w:rPr/>
          </w:rPrChange>
        </w:rPr>
        <w:t>Cody M. Cousineau</w:t>
      </w:r>
      <w:r w:rsidR="00E56EE1" w:rsidRPr="00ED20ED">
        <w:rPr>
          <w:color w:val="000000" w:themeColor="text1"/>
          <w:vertAlign w:val="superscript"/>
          <w:rPrChange w:id="11" w:author="Dave Bridges" w:date="2023-11-06T11:42:00Z">
            <w:rPr>
              <w:vertAlign w:val="superscript"/>
            </w:rPr>
          </w:rPrChange>
        </w:rPr>
        <w:t>1</w:t>
      </w:r>
      <w:r w:rsidR="00E56EE1" w:rsidRPr="00ED20ED">
        <w:rPr>
          <w:color w:val="000000" w:themeColor="text1"/>
          <w:rPrChange w:id="12" w:author="Dave Bridges" w:date="2023-11-06T11:42:00Z">
            <w:rPr/>
          </w:rPrChange>
        </w:rPr>
        <w:t xml:space="preserve">, </w:t>
      </w:r>
      <w:proofErr w:type="spellStart"/>
      <w:r w:rsidR="00E56EE1" w:rsidRPr="00ED20ED">
        <w:rPr>
          <w:color w:val="000000" w:themeColor="text1"/>
          <w:rPrChange w:id="13" w:author="Dave Bridges" w:date="2023-11-06T11:42:00Z">
            <w:rPr/>
          </w:rPrChange>
        </w:rPr>
        <w:t>Kaelin</w:t>
      </w:r>
      <w:proofErr w:type="spellEnd"/>
      <w:r w:rsidR="00E56EE1" w:rsidRPr="00ED20ED">
        <w:rPr>
          <w:color w:val="000000" w:themeColor="text1"/>
          <w:rPrChange w:id="14" w:author="Dave Bridges" w:date="2023-11-06T11:42:00Z">
            <w:rPr/>
          </w:rPrChange>
        </w:rPr>
        <w:t xml:space="preserve"> Loftus</w:t>
      </w:r>
      <w:r w:rsidR="00E56EE1" w:rsidRPr="00ED20ED">
        <w:rPr>
          <w:color w:val="000000" w:themeColor="text1"/>
          <w:vertAlign w:val="superscript"/>
          <w:rPrChange w:id="15" w:author="Dave Bridges" w:date="2023-11-06T11:42:00Z">
            <w:rPr>
              <w:vertAlign w:val="superscript"/>
            </w:rPr>
          </w:rPrChange>
        </w:rPr>
        <w:t>1</w:t>
      </w:r>
      <w:r w:rsidR="00E56EE1" w:rsidRPr="00ED20ED">
        <w:rPr>
          <w:color w:val="000000" w:themeColor="text1"/>
          <w:rPrChange w:id="16" w:author="Dave Bridges" w:date="2023-11-06T11:42:00Z">
            <w:rPr/>
          </w:rPrChange>
        </w:rPr>
        <w:t xml:space="preserve">, Gary </w:t>
      </w:r>
      <w:r w:rsidR="009F5D1E" w:rsidRPr="00ED20ED">
        <w:rPr>
          <w:color w:val="000000" w:themeColor="text1"/>
          <w:rPrChange w:id="17" w:author="Dave Bridges" w:date="2023-11-06T11:42:00Z">
            <w:rPr/>
          </w:rPrChange>
        </w:rPr>
        <w:t>A.</w:t>
      </w:r>
      <w:r w:rsidR="00E56EE1" w:rsidRPr="00ED20ED">
        <w:rPr>
          <w:color w:val="000000" w:themeColor="text1"/>
          <w:rPrChange w:id="18" w:author="Dave Bridges" w:date="2023-11-06T11:42:00Z">
            <w:rPr/>
          </w:rPrChange>
        </w:rPr>
        <w:t xml:space="preserve"> Churchill</w:t>
      </w:r>
      <w:r w:rsidR="00E56EE1" w:rsidRPr="00ED20ED">
        <w:rPr>
          <w:color w:val="000000" w:themeColor="text1"/>
          <w:vertAlign w:val="superscript"/>
          <w:rPrChange w:id="19" w:author="Dave Bridges" w:date="2023-11-06T11:42:00Z">
            <w:rPr>
              <w:vertAlign w:val="superscript"/>
            </w:rPr>
          </w:rPrChange>
        </w:rPr>
        <w:t>2</w:t>
      </w:r>
      <w:r w:rsidR="00E56EE1" w:rsidRPr="00ED20ED">
        <w:rPr>
          <w:color w:val="000000" w:themeColor="text1"/>
          <w:rPrChange w:id="20" w:author="Dave Bridges" w:date="2023-11-06T11:42:00Z">
            <w:rPr/>
          </w:rPrChange>
        </w:rPr>
        <w:t xml:space="preserve"> and Dave Bridges</w:t>
      </w:r>
      <w:r w:rsidR="00E56EE1" w:rsidRPr="00ED20ED">
        <w:rPr>
          <w:color w:val="000000" w:themeColor="text1"/>
          <w:vertAlign w:val="superscript"/>
          <w:rPrChange w:id="21" w:author="Dave Bridges" w:date="2023-11-06T11:42:00Z">
            <w:rPr>
              <w:vertAlign w:val="superscript"/>
            </w:rPr>
          </w:rPrChange>
        </w:rPr>
        <w:t>1*</w:t>
      </w:r>
    </w:p>
    <w:p w14:paraId="64842979" w14:textId="1E8AC14D" w:rsidR="00E56EE1" w:rsidRPr="00ED20ED" w:rsidRDefault="00E56EE1" w:rsidP="00E56EE1">
      <w:pPr>
        <w:rPr>
          <w:color w:val="000000" w:themeColor="text1"/>
          <w:rPrChange w:id="22" w:author="Dave Bridges" w:date="2023-11-06T11:42:00Z">
            <w:rPr/>
          </w:rPrChange>
        </w:rPr>
      </w:pPr>
    </w:p>
    <w:p w14:paraId="4C26647D" w14:textId="4863F77B" w:rsidR="00E56EE1" w:rsidRPr="00ED20ED" w:rsidRDefault="00E56EE1" w:rsidP="00E56EE1">
      <w:pPr>
        <w:rPr>
          <w:color w:val="000000" w:themeColor="text1"/>
          <w:rPrChange w:id="23" w:author="Dave Bridges" w:date="2023-11-06T11:42:00Z">
            <w:rPr/>
          </w:rPrChange>
        </w:rPr>
      </w:pPr>
      <w:r w:rsidRPr="00ED20ED">
        <w:rPr>
          <w:color w:val="000000" w:themeColor="text1"/>
          <w:vertAlign w:val="superscript"/>
          <w:rPrChange w:id="24" w:author="Dave Bridges" w:date="2023-11-06T11:42:00Z">
            <w:rPr>
              <w:vertAlign w:val="superscript"/>
            </w:rPr>
          </w:rPrChange>
        </w:rPr>
        <w:t>1</w:t>
      </w:r>
      <w:r w:rsidRPr="00ED20ED">
        <w:rPr>
          <w:color w:val="000000" w:themeColor="text1"/>
          <w:rPrChange w:id="25" w:author="Dave Bridges" w:date="2023-11-06T11:42:00Z">
            <w:rPr/>
          </w:rPrChange>
        </w:rPr>
        <w:t>Department of Nutritional Sciences, University of Michigan School of Public Health</w:t>
      </w:r>
    </w:p>
    <w:p w14:paraId="27389B6F" w14:textId="383A6DF7" w:rsidR="00E56EE1" w:rsidRPr="00ED20ED" w:rsidRDefault="00E56EE1" w:rsidP="00E56EE1">
      <w:pPr>
        <w:rPr>
          <w:color w:val="000000" w:themeColor="text1"/>
          <w:rPrChange w:id="26" w:author="Dave Bridges" w:date="2023-11-06T11:42:00Z">
            <w:rPr/>
          </w:rPrChange>
        </w:rPr>
      </w:pPr>
      <w:r w:rsidRPr="00ED20ED">
        <w:rPr>
          <w:color w:val="000000" w:themeColor="text1"/>
          <w:vertAlign w:val="superscript"/>
          <w:rPrChange w:id="27" w:author="Dave Bridges" w:date="2023-11-06T11:42:00Z">
            <w:rPr>
              <w:vertAlign w:val="superscript"/>
            </w:rPr>
          </w:rPrChange>
        </w:rPr>
        <w:t>2</w:t>
      </w:r>
      <w:r w:rsidRPr="00ED20ED">
        <w:rPr>
          <w:color w:val="000000" w:themeColor="text1"/>
          <w:rPrChange w:id="28" w:author="Dave Bridges" w:date="2023-11-06T11:42:00Z">
            <w:rPr/>
          </w:rPrChange>
        </w:rPr>
        <w:t>The Jackson Laborator</w:t>
      </w:r>
      <w:r w:rsidR="009F5D1E" w:rsidRPr="00ED20ED">
        <w:rPr>
          <w:color w:val="000000" w:themeColor="text1"/>
          <w:rPrChange w:id="29" w:author="Dave Bridges" w:date="2023-11-06T11:42:00Z">
            <w:rPr/>
          </w:rPrChange>
        </w:rPr>
        <w:t>y</w:t>
      </w:r>
      <w:r w:rsidR="006A006A" w:rsidRPr="00ED20ED">
        <w:rPr>
          <w:color w:val="000000" w:themeColor="text1"/>
          <w:rPrChange w:id="30" w:author="Dave Bridges" w:date="2023-11-06T11:42:00Z">
            <w:rPr/>
          </w:rPrChange>
        </w:rPr>
        <w:t xml:space="preserve">, </w:t>
      </w:r>
    </w:p>
    <w:p w14:paraId="73509473" w14:textId="28F8B07A" w:rsidR="00E56EE1" w:rsidRPr="00ED20ED" w:rsidRDefault="00E56EE1" w:rsidP="00E56EE1">
      <w:pPr>
        <w:rPr>
          <w:color w:val="000000" w:themeColor="text1"/>
          <w:rPrChange w:id="31" w:author="Dave Bridges" w:date="2023-11-06T11:42:00Z">
            <w:rPr/>
          </w:rPrChange>
        </w:rPr>
      </w:pPr>
      <w:r w:rsidRPr="00ED20ED">
        <w:rPr>
          <w:color w:val="000000" w:themeColor="text1"/>
          <w:vertAlign w:val="superscript"/>
          <w:rPrChange w:id="32" w:author="Dave Bridges" w:date="2023-11-06T11:42:00Z">
            <w:rPr>
              <w:vertAlign w:val="superscript"/>
            </w:rPr>
          </w:rPrChange>
        </w:rPr>
        <w:t>*</w:t>
      </w:r>
      <w:r w:rsidRPr="00ED20ED">
        <w:rPr>
          <w:color w:val="000000" w:themeColor="text1"/>
          <w:rPrChange w:id="33" w:author="Dave Bridges" w:date="2023-11-06T11:42:00Z">
            <w:rPr/>
          </w:rPrChange>
        </w:rPr>
        <w:t xml:space="preserve">To whom correspondence should be addressed: </w:t>
      </w:r>
      <w:r w:rsidR="00F63D71">
        <w:fldChar w:fldCharType="begin"/>
      </w:r>
      <w:r w:rsidR="00F63D71">
        <w:instrText xml:space="preserve"> HYPERLINK "mailto:davebrid@umich.edu" </w:instrText>
      </w:r>
      <w:r w:rsidR="00F63D71">
        <w:fldChar w:fldCharType="separate"/>
      </w:r>
      <w:r w:rsidR="00546A2E" w:rsidRPr="00ED20ED">
        <w:rPr>
          <w:rStyle w:val="Hyperlink"/>
          <w:color w:val="000000" w:themeColor="text1"/>
          <w:rPrChange w:id="34" w:author="Dave Bridges" w:date="2023-11-06T11:42:00Z">
            <w:rPr>
              <w:rStyle w:val="Hyperlink"/>
            </w:rPr>
          </w:rPrChange>
        </w:rPr>
        <w:t>davebrid@umich.edu</w:t>
      </w:r>
      <w:r w:rsidR="00F63D71">
        <w:rPr>
          <w:rStyle w:val="Hyperlink"/>
          <w:color w:val="000000" w:themeColor="text1"/>
          <w:rPrChange w:id="35" w:author="Dave Bridges" w:date="2023-11-06T11:42:00Z">
            <w:rPr>
              <w:rStyle w:val="Hyperlink"/>
            </w:rPr>
          </w:rPrChange>
        </w:rPr>
        <w:fldChar w:fldCharType="end"/>
      </w:r>
    </w:p>
    <w:p w14:paraId="2F4808C2" w14:textId="67970CEA" w:rsidR="00546A2E" w:rsidRPr="00ED20ED" w:rsidRDefault="00546A2E" w:rsidP="00E56EE1">
      <w:pPr>
        <w:rPr>
          <w:color w:val="000000" w:themeColor="text1"/>
          <w:rPrChange w:id="36" w:author="Dave Bridges" w:date="2023-11-06T11:42:00Z">
            <w:rPr/>
          </w:rPrChange>
        </w:rPr>
      </w:pPr>
    </w:p>
    <w:p w14:paraId="5E023CDE" w14:textId="16E6047E" w:rsidR="00107DAE" w:rsidRPr="00ED20ED" w:rsidRDefault="00107DAE" w:rsidP="00E56EE1">
      <w:pPr>
        <w:rPr>
          <w:color w:val="000000" w:themeColor="text1"/>
          <w:rPrChange w:id="37" w:author="Dave Bridges" w:date="2023-11-06T11:42:00Z">
            <w:rPr/>
          </w:rPrChange>
        </w:rPr>
      </w:pPr>
    </w:p>
    <w:p w14:paraId="11470236" w14:textId="77777777" w:rsidR="00107DAE" w:rsidRPr="00ED20ED" w:rsidRDefault="00107DAE" w:rsidP="00E56EE1">
      <w:pPr>
        <w:rPr>
          <w:color w:val="000000" w:themeColor="text1"/>
          <w:rPrChange w:id="38" w:author="Dave Bridges" w:date="2023-11-06T11:42:00Z">
            <w:rPr/>
          </w:rPrChange>
        </w:rPr>
      </w:pPr>
    </w:p>
    <w:p w14:paraId="622F10A4" w14:textId="77777777" w:rsidR="00546A2E" w:rsidRPr="00ED20ED" w:rsidRDefault="00546A2E">
      <w:pPr>
        <w:rPr>
          <w:color w:val="000000" w:themeColor="text1"/>
          <w:rPrChange w:id="39" w:author="Dave Bridges" w:date="2023-11-06T11:42:00Z">
            <w:rPr/>
          </w:rPrChange>
        </w:rPr>
      </w:pPr>
      <w:r w:rsidRPr="00ED20ED">
        <w:rPr>
          <w:color w:val="000000" w:themeColor="text1"/>
          <w:rPrChange w:id="40" w:author="Dave Bridges" w:date="2023-11-06T11:42:00Z">
            <w:rPr/>
          </w:rPrChange>
        </w:rPr>
        <w:br w:type="page"/>
      </w:r>
    </w:p>
    <w:p w14:paraId="0802C2C4" w14:textId="7037D5EA" w:rsidR="003B394D" w:rsidRDefault="003B394D" w:rsidP="00E50DC1">
      <w:pPr>
        <w:pStyle w:val="Heading1"/>
      </w:pPr>
      <w:r>
        <w:lastRenderedPageBreak/>
        <w:t>Abstract</w:t>
      </w:r>
    </w:p>
    <w:p w14:paraId="6C60CB62" w14:textId="2E8EF002" w:rsidR="001340B0" w:rsidRPr="00ED20ED" w:rsidRDefault="00FE3D9F" w:rsidP="00FE3D9F">
      <w:pPr>
        <w:rPr>
          <w:color w:val="000000" w:themeColor="text1"/>
          <w:rPrChange w:id="41" w:author="Dave Bridges" w:date="2023-11-06T11:42:00Z">
            <w:rPr/>
          </w:rPrChange>
        </w:rPr>
      </w:pPr>
      <w:r w:rsidRPr="00ED20ED">
        <w:rPr>
          <w:color w:val="000000" w:themeColor="text1"/>
          <w:rPrChange w:id="42" w:author="Dave Bridges" w:date="2023-11-06T11:42:00Z">
            <w:rPr/>
          </w:rPrChange>
        </w:rPr>
        <w:t xml:space="preserve">Genetically diverse outbred mice allow for the study of genetic variation in the context of high dietary and environmental control.  Using a machine learning </w:t>
      </w:r>
      <w:proofErr w:type="gramStart"/>
      <w:r w:rsidRPr="00ED20ED">
        <w:rPr>
          <w:color w:val="000000" w:themeColor="text1"/>
          <w:rPrChange w:id="43" w:author="Dave Bridges" w:date="2023-11-06T11:42:00Z">
            <w:rPr/>
          </w:rPrChange>
        </w:rPr>
        <w:t>approach</w:t>
      </w:r>
      <w:proofErr w:type="gramEnd"/>
      <w:r w:rsidRPr="00ED20ED">
        <w:rPr>
          <w:color w:val="000000" w:themeColor="text1"/>
          <w:rPrChange w:id="44" w:author="Dave Bridges" w:date="2023-11-06T11:42:00Z">
            <w:rPr/>
          </w:rPrChange>
        </w:rPr>
        <w:t xml:space="preserve"> we investigated clinical and morphometric factors that associate with serum cholesterol levels in </w:t>
      </w:r>
      <w:r w:rsidR="009F5D1E" w:rsidRPr="00ED20ED">
        <w:rPr>
          <w:color w:val="000000" w:themeColor="text1"/>
          <w:rPrChange w:id="45" w:author="Dave Bridges" w:date="2023-11-06T11:42:00Z">
            <w:rPr/>
          </w:rPrChange>
        </w:rPr>
        <w:t xml:space="preserve">840 </w:t>
      </w:r>
      <w:r w:rsidRPr="00ED20ED">
        <w:rPr>
          <w:color w:val="000000" w:themeColor="text1"/>
          <w:rPrChange w:id="46" w:author="Dave Bridges" w:date="2023-11-06T11:42:00Z">
            <w:rPr/>
          </w:rPrChange>
        </w:rPr>
        <w:t xml:space="preserve">genetically unique </w:t>
      </w:r>
      <w:r w:rsidR="002D2F28" w:rsidRPr="00ED20ED">
        <w:rPr>
          <w:color w:val="000000" w:themeColor="text1"/>
          <w:rPrChange w:id="47" w:author="Dave Bridges" w:date="2023-11-06T11:42:00Z">
            <w:rPr/>
          </w:rPrChange>
        </w:rPr>
        <w:t xml:space="preserve">Diversity Outbred </w:t>
      </w:r>
      <w:r w:rsidRPr="00ED20ED">
        <w:rPr>
          <w:color w:val="000000" w:themeColor="text1"/>
          <w:rPrChange w:id="48" w:author="Dave Bridges" w:date="2023-11-06T11:42:00Z">
            <w:rPr/>
          </w:rPrChange>
        </w:rPr>
        <w:t>mice of both sexes</w:t>
      </w:r>
      <w:r w:rsidR="00DD4486" w:rsidRPr="00ED20ED">
        <w:rPr>
          <w:color w:val="000000" w:themeColor="text1"/>
          <w:rPrChange w:id="49" w:author="Dave Bridges" w:date="2023-11-06T11:42:00Z">
            <w:rPr/>
          </w:rPrChange>
        </w:rPr>
        <w:t xml:space="preserve"> (n=</w:t>
      </w:r>
      <w:r w:rsidR="00A54D21" w:rsidRPr="00ED20ED">
        <w:rPr>
          <w:color w:val="000000" w:themeColor="text1"/>
          <w:rPrChange w:id="50" w:author="Dave Bridges" w:date="2023-11-06T11:42:00Z">
            <w:rPr/>
          </w:rPrChange>
        </w:rPr>
        <w:t>417</w:t>
      </w:r>
      <w:r w:rsidR="00DD4486" w:rsidRPr="00ED20ED">
        <w:rPr>
          <w:color w:val="000000" w:themeColor="text1"/>
          <w:rPrChange w:id="51" w:author="Dave Bridges" w:date="2023-11-06T11:42:00Z">
            <w:rPr/>
          </w:rPrChange>
        </w:rPr>
        <w:t xml:space="preserve"> male and </w:t>
      </w:r>
      <w:r w:rsidR="00BC4CE5" w:rsidRPr="00ED20ED">
        <w:rPr>
          <w:color w:val="000000" w:themeColor="text1"/>
          <w:rPrChange w:id="52" w:author="Dave Bridges" w:date="2023-11-06T11:42:00Z">
            <w:rPr/>
          </w:rPrChange>
        </w:rPr>
        <w:t>423</w:t>
      </w:r>
      <w:r w:rsidR="00DD4486" w:rsidRPr="00ED20ED">
        <w:rPr>
          <w:color w:val="000000" w:themeColor="text1"/>
          <w:rPrChange w:id="53" w:author="Dave Bridges" w:date="2023-11-06T11:42:00Z">
            <w:rPr/>
          </w:rPrChange>
        </w:rPr>
        <w:t xml:space="preserve"> female)</w:t>
      </w:r>
      <w:r w:rsidRPr="00ED20ED">
        <w:rPr>
          <w:color w:val="000000" w:themeColor="text1"/>
          <w:rPrChange w:id="54" w:author="Dave Bridges" w:date="2023-11-06T11:42:00Z">
            <w:rPr/>
          </w:rPrChange>
        </w:rPr>
        <w:t xml:space="preserve">, and </w:t>
      </w:r>
      <w:r w:rsidR="00001EDE" w:rsidRPr="00ED20ED">
        <w:rPr>
          <w:color w:val="000000" w:themeColor="text1"/>
          <w:rPrChange w:id="55" w:author="Dave Bridges" w:date="2023-11-06T11:42:00Z">
            <w:rPr/>
          </w:rPrChange>
        </w:rPr>
        <w:t>on both a control chow (% kcals in diet: Protein 22%, Carbohydrate 62%, Fat 16%, no cholesterol) and high fat high sucrose (% kcals in diet: Protein 15%, Carbohydrate 41%, Fat 45%, 0.05% cholesterol)</w:t>
      </w:r>
      <w:r w:rsidRPr="00ED20ED">
        <w:rPr>
          <w:color w:val="000000" w:themeColor="text1"/>
          <w:rPrChange w:id="56" w:author="Dave Bridges" w:date="2023-11-06T11:42:00Z">
            <w:rPr/>
          </w:rPrChange>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Change w:id="57" w:author="Dave Bridges" w:date="2023-11-06T11:42:00Z">
            <w:rPr/>
          </w:rPrChange>
        </w:rPr>
        <w:t xml:space="preserve"> in both </w:t>
      </w:r>
      <w:proofErr w:type="gramStart"/>
      <w:r w:rsidR="00DD4486" w:rsidRPr="00ED20ED">
        <w:rPr>
          <w:color w:val="000000" w:themeColor="text1"/>
          <w:rPrChange w:id="58" w:author="Dave Bridges" w:date="2023-11-06T11:42:00Z">
            <w:rPr/>
          </w:rPrChange>
        </w:rPr>
        <w:t>diversity</w:t>
      </w:r>
      <w:proofErr w:type="gramEnd"/>
      <w:r w:rsidR="00DD4486" w:rsidRPr="00ED20ED">
        <w:rPr>
          <w:color w:val="000000" w:themeColor="text1"/>
          <w:rPrChange w:id="59" w:author="Dave Bridges" w:date="2023-11-06T11:42:00Z">
            <w:rPr/>
          </w:rPrChange>
        </w:rPr>
        <w:t xml:space="preserve"> outbred</w:t>
      </w:r>
      <w:r w:rsidR="0010510E" w:rsidRPr="00ED20ED">
        <w:rPr>
          <w:color w:val="000000" w:themeColor="text1"/>
          <w:rPrChange w:id="60" w:author="Dave Bridges" w:date="2023-11-06T11:42:00Z">
            <w:rPr/>
          </w:rPrChange>
        </w:rPr>
        <w:t xml:space="preserve"> (p=3.0 x 10</w:t>
      </w:r>
      <w:r w:rsidR="0010510E" w:rsidRPr="00ED20ED">
        <w:rPr>
          <w:color w:val="000000" w:themeColor="text1"/>
          <w:vertAlign w:val="superscript"/>
          <w:rPrChange w:id="61" w:author="Dave Bridges" w:date="2023-11-06T11:42:00Z">
            <w:rPr>
              <w:vertAlign w:val="superscript"/>
            </w:rPr>
          </w:rPrChange>
        </w:rPr>
        <w:t>-43</w:t>
      </w:r>
      <w:r w:rsidR="0010510E" w:rsidRPr="00ED20ED">
        <w:rPr>
          <w:color w:val="000000" w:themeColor="text1"/>
          <w:rPrChange w:id="62" w:author="Dave Bridges" w:date="2023-11-06T11:42:00Z">
            <w:rPr/>
          </w:rPrChange>
        </w:rPr>
        <w:t xml:space="preserve">) </w:t>
      </w:r>
      <w:r w:rsidR="00DD4486" w:rsidRPr="00ED20ED">
        <w:rPr>
          <w:color w:val="000000" w:themeColor="text1"/>
          <w:rPrChange w:id="63" w:author="Dave Bridges" w:date="2023-11-06T11:42:00Z">
            <w:rPr/>
          </w:rPrChange>
        </w:rPr>
        <w:t>and BXD</w:t>
      </w:r>
      <w:r w:rsidR="0010510E" w:rsidRPr="00ED20ED">
        <w:rPr>
          <w:color w:val="000000" w:themeColor="text1"/>
          <w:rPrChange w:id="64" w:author="Dave Bridges" w:date="2023-11-06T11:42:00Z">
            <w:rPr/>
          </w:rPrChange>
        </w:rPr>
        <w:t xml:space="preserve"> (p=0.005)</w:t>
      </w:r>
      <w:r w:rsidR="00DD4486" w:rsidRPr="00ED20ED">
        <w:rPr>
          <w:color w:val="000000" w:themeColor="text1"/>
          <w:rPrChange w:id="65" w:author="Dave Bridges" w:date="2023-11-06T11:42:00Z">
            <w:rPr/>
          </w:rPrChange>
        </w:rPr>
        <w:t xml:space="preserve"> mice</w:t>
      </w:r>
      <w:r w:rsidRPr="00ED20ED">
        <w:rPr>
          <w:color w:val="000000" w:themeColor="text1"/>
          <w:rPrChange w:id="66" w:author="Dave Bridges" w:date="2023-11-06T11:42:00Z">
            <w:rPr/>
          </w:rPrChange>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Change w:id="67" w:author="Dave Bridges" w:date="2023-11-06T11:42:00Z">
            <w:rPr/>
          </w:rPrChange>
        </w:rPr>
      </w:pPr>
    </w:p>
    <w:p w14:paraId="2C7AECB3" w14:textId="77777777" w:rsidR="00567EB3" w:rsidRPr="00ED20ED" w:rsidRDefault="00567EB3" w:rsidP="00567EB3">
      <w:pPr>
        <w:rPr>
          <w:color w:val="000000" w:themeColor="text1"/>
          <w:rPrChange w:id="68" w:author="Dave Bridges" w:date="2023-11-06T11:42:00Z">
            <w:rPr/>
          </w:rPrChange>
        </w:rPr>
      </w:pPr>
      <w:r w:rsidRPr="00ED20ED">
        <w:rPr>
          <w:b/>
          <w:color w:val="000000" w:themeColor="text1"/>
          <w:rPrChange w:id="69" w:author="Dave Bridges" w:date="2023-11-06T11:42:00Z">
            <w:rPr>
              <w:b/>
            </w:rPr>
          </w:rPrChange>
        </w:rPr>
        <w:t>Keywords</w:t>
      </w:r>
      <w:r w:rsidRPr="00ED20ED">
        <w:rPr>
          <w:color w:val="000000" w:themeColor="text1"/>
          <w:rPrChange w:id="70" w:author="Dave Bridges" w:date="2023-11-06T11:42:00Z">
            <w:rPr/>
          </w:rPrChange>
        </w:rPr>
        <w:t>: Cholesterol, Calcium, Diversity Outbred, Cross-Sectional</w:t>
      </w:r>
    </w:p>
    <w:p w14:paraId="6C12E8D4" w14:textId="77777777" w:rsidR="00567EB3" w:rsidRPr="00ED20ED" w:rsidRDefault="00567EB3" w:rsidP="00FE3D9F">
      <w:pPr>
        <w:rPr>
          <w:color w:val="000000" w:themeColor="text1"/>
          <w:rPrChange w:id="71" w:author="Dave Bridges" w:date="2023-11-06T11:42:00Z">
            <w:rPr/>
          </w:rPrChange>
        </w:rPr>
      </w:pPr>
    </w:p>
    <w:p w14:paraId="52BBAC17" w14:textId="77777777" w:rsidR="001340B0" w:rsidRPr="00ED20ED" w:rsidRDefault="001340B0">
      <w:pPr>
        <w:rPr>
          <w:color w:val="000000" w:themeColor="text1"/>
          <w:rPrChange w:id="72" w:author="Dave Bridges" w:date="2023-11-06T11:42:00Z">
            <w:rPr/>
          </w:rPrChange>
        </w:rPr>
      </w:pPr>
      <w:r w:rsidRPr="00ED20ED">
        <w:rPr>
          <w:color w:val="000000" w:themeColor="text1"/>
          <w:rPrChange w:id="73" w:author="Dave Bridges" w:date="2023-11-06T11:42:00Z">
            <w:rPr/>
          </w:rPrChange>
        </w:rPr>
        <w:br w:type="page"/>
      </w:r>
    </w:p>
    <w:p w14:paraId="12E4A8A8" w14:textId="6FE2990E" w:rsidR="003B394D" w:rsidRDefault="003B394D" w:rsidP="00E50DC1">
      <w:pPr>
        <w:pStyle w:val="Heading1"/>
      </w:pPr>
      <w:r>
        <w:lastRenderedPageBreak/>
        <w:t>Introduction</w:t>
      </w:r>
    </w:p>
    <w:p w14:paraId="492984C3" w14:textId="3CEF8BB2" w:rsidR="003B394D" w:rsidRPr="00ED20ED" w:rsidRDefault="00A53691" w:rsidP="00A53691">
      <w:pPr>
        <w:rPr>
          <w:color w:val="000000" w:themeColor="text1"/>
          <w:rPrChange w:id="74" w:author="Dave Bridges" w:date="2023-11-06T11:42:00Z">
            <w:rPr/>
          </w:rPrChange>
        </w:rPr>
      </w:pPr>
      <w:r w:rsidRPr="00ED20ED">
        <w:rPr>
          <w:color w:val="000000" w:themeColor="text1"/>
          <w:rPrChange w:id="75" w:author="Dave Bridges" w:date="2023-11-06T11:42:00Z">
            <w:rPr/>
          </w:rPrChange>
        </w:rPr>
        <w:t xml:space="preserve">Elevated blood cholesterol, particularly in the forms of atherogenic LDL particles are </w:t>
      </w:r>
      <w:r w:rsidR="008C11CC" w:rsidRPr="00ED20ED">
        <w:rPr>
          <w:color w:val="000000" w:themeColor="text1"/>
          <w:rPrChange w:id="76" w:author="Dave Bridges" w:date="2023-11-06T11:42:00Z">
            <w:rPr/>
          </w:rPrChange>
        </w:rPr>
        <w:t xml:space="preserve">causal of cardiovascular disease, the major cause of death in Western societies </w:t>
      </w:r>
      <w:r w:rsidR="008C11CC" w:rsidRPr="00ED20ED">
        <w:rPr>
          <w:color w:val="000000" w:themeColor="text1"/>
          <w:rPrChange w:id="77" w:author="Dave Bridges" w:date="2023-11-06T11:42:00Z">
            <w:rPr/>
          </w:rPrChange>
        </w:rPr>
        <w:fldChar w:fldCharType="begin"/>
      </w:r>
      <w:r w:rsidR="008C11CC" w:rsidRPr="00ED20ED">
        <w:rPr>
          <w:color w:val="000000" w:themeColor="text1"/>
          <w:rPrChange w:id="78" w:author="Dave Bridges" w:date="2023-11-06T11:42:00Z">
            <w:rPr/>
          </w:rPrChange>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Change w:id="79" w:author="Dave Bridges" w:date="2023-11-06T11:42:00Z">
            <w:rPr/>
          </w:rPrChange>
        </w:rPr>
        <w:fldChar w:fldCharType="separate"/>
      </w:r>
      <w:r w:rsidR="008C11CC" w:rsidRPr="00ED20ED">
        <w:rPr>
          <w:color w:val="000000" w:themeColor="text1"/>
          <w:rPrChange w:id="80" w:author="Dave Bridges" w:date="2023-11-06T11:42:00Z">
            <w:rPr/>
          </w:rPrChange>
        </w:rPr>
        <w:t>[1]</w:t>
      </w:r>
      <w:r w:rsidR="008C11CC" w:rsidRPr="00ED20ED">
        <w:rPr>
          <w:color w:val="000000" w:themeColor="text1"/>
          <w:rPrChange w:id="81" w:author="Dave Bridges" w:date="2023-11-06T11:42:00Z">
            <w:rPr/>
          </w:rPrChange>
        </w:rPr>
        <w:fldChar w:fldCharType="end"/>
      </w:r>
      <w:r w:rsidR="008C11CC" w:rsidRPr="00ED20ED">
        <w:rPr>
          <w:color w:val="000000" w:themeColor="text1"/>
          <w:rPrChange w:id="82" w:author="Dave Bridges" w:date="2023-11-06T11:42:00Z">
            <w:rPr/>
          </w:rPrChange>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Change w:id="83" w:author="Dave Bridges" w:date="2023-11-06T11:42:00Z">
            <w:rPr/>
          </w:rPrChange>
        </w:rPr>
        <w:fldChar w:fldCharType="begin"/>
      </w:r>
      <w:r w:rsidR="008C11CC" w:rsidRPr="00ED20ED">
        <w:rPr>
          <w:color w:val="000000" w:themeColor="text1"/>
          <w:rPrChange w:id="84" w:author="Dave Bridges" w:date="2023-11-06T11:42:00Z">
            <w:rPr/>
          </w:rPrChange>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Change w:id="85" w:author="Dave Bridges" w:date="2023-11-06T11:42:00Z">
            <w:rPr/>
          </w:rPrChange>
        </w:rPr>
        <w:fldChar w:fldCharType="separate"/>
      </w:r>
      <w:r w:rsidR="008C11CC" w:rsidRPr="00ED20ED">
        <w:rPr>
          <w:color w:val="000000" w:themeColor="text1"/>
          <w:rPrChange w:id="86" w:author="Dave Bridges" w:date="2023-11-06T11:42:00Z">
            <w:rPr/>
          </w:rPrChange>
        </w:rPr>
        <w:t>[2]</w:t>
      </w:r>
      <w:r w:rsidR="008C11CC" w:rsidRPr="00ED20ED">
        <w:rPr>
          <w:color w:val="000000" w:themeColor="text1"/>
          <w:rPrChange w:id="87" w:author="Dave Bridges" w:date="2023-11-06T11:42:00Z">
            <w:rPr/>
          </w:rPrChange>
        </w:rPr>
        <w:fldChar w:fldCharType="end"/>
      </w:r>
      <w:r w:rsidR="008C11CC" w:rsidRPr="00ED20ED">
        <w:rPr>
          <w:color w:val="000000" w:themeColor="text1"/>
          <w:rPrChange w:id="88" w:author="Dave Bridges" w:date="2023-11-06T11:42:00Z">
            <w:rPr/>
          </w:rPrChange>
        </w:rPr>
        <w:t xml:space="preserve">.  </w:t>
      </w:r>
    </w:p>
    <w:p w14:paraId="4CCEF551" w14:textId="3AA61378" w:rsidR="008C11CC" w:rsidRPr="00ED20ED" w:rsidRDefault="008C11CC" w:rsidP="00A53691">
      <w:pPr>
        <w:rPr>
          <w:color w:val="000000" w:themeColor="text1"/>
          <w:rPrChange w:id="89" w:author="Dave Bridges" w:date="2023-11-06T11:42:00Z">
            <w:rPr/>
          </w:rPrChange>
        </w:rPr>
      </w:pPr>
    </w:p>
    <w:p w14:paraId="6A799B86" w14:textId="401E091C" w:rsidR="008C11CC" w:rsidRPr="00ED20ED" w:rsidRDefault="008C11CC" w:rsidP="00A53691">
      <w:pPr>
        <w:rPr>
          <w:color w:val="000000" w:themeColor="text1"/>
          <w:rPrChange w:id="90" w:author="Dave Bridges" w:date="2023-11-06T11:42:00Z">
            <w:rPr/>
          </w:rPrChange>
        </w:rPr>
      </w:pPr>
      <w:r w:rsidRPr="00ED20ED">
        <w:rPr>
          <w:color w:val="000000" w:themeColor="text1"/>
          <w:rPrChange w:id="91" w:author="Dave Bridges" w:date="2023-11-06T11:42:00Z">
            <w:rPr/>
          </w:rPrChange>
        </w:rPr>
        <w:t xml:space="preserve">Human genetics has led to a sophisticated understanding of how cholesterol synthesis and excretion is regulated, and how this varies between individuals and diets </w:t>
      </w:r>
      <w:r w:rsidRPr="00ED20ED">
        <w:rPr>
          <w:color w:val="000000" w:themeColor="text1"/>
          <w:rPrChange w:id="92" w:author="Dave Bridges" w:date="2023-11-06T11:42:00Z">
            <w:rPr/>
          </w:rPrChange>
        </w:rPr>
        <w:fldChar w:fldCharType="begin"/>
      </w:r>
      <w:r w:rsidRPr="00ED20ED">
        <w:rPr>
          <w:color w:val="000000" w:themeColor="text1"/>
          <w:rPrChange w:id="93" w:author="Dave Bridges" w:date="2023-11-06T11:42:00Z">
            <w:rPr/>
          </w:rPrChange>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Change w:id="94" w:author="Dave Bridges" w:date="2023-11-06T11:42:00Z">
            <w:rPr/>
          </w:rPrChange>
        </w:rPr>
        <w:fldChar w:fldCharType="separate"/>
      </w:r>
      <w:r w:rsidRPr="00ED20ED">
        <w:rPr>
          <w:color w:val="000000" w:themeColor="text1"/>
          <w:rPrChange w:id="95" w:author="Dave Bridges" w:date="2023-11-06T11:42:00Z">
            <w:rPr/>
          </w:rPrChange>
        </w:rPr>
        <w:t>[3]</w:t>
      </w:r>
      <w:r w:rsidRPr="00ED20ED">
        <w:rPr>
          <w:color w:val="000000" w:themeColor="text1"/>
          <w:rPrChange w:id="96" w:author="Dave Bridges" w:date="2023-11-06T11:42:00Z">
            <w:rPr/>
          </w:rPrChange>
        </w:rPr>
        <w:fldChar w:fldCharType="end"/>
      </w:r>
      <w:r w:rsidRPr="00ED20ED">
        <w:rPr>
          <w:color w:val="000000" w:themeColor="text1"/>
          <w:rPrChange w:id="97" w:author="Dave Bridges" w:date="2023-11-06T11:42:00Z">
            <w:rPr/>
          </w:rPrChange>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Change w:id="98" w:author="Dave Bridges" w:date="2023-11-06T11:42:00Z">
            <w:rPr/>
          </w:rPrChange>
        </w:rPr>
        <w:t>are</w:t>
      </w:r>
      <w:r w:rsidRPr="00ED20ED">
        <w:rPr>
          <w:color w:val="000000" w:themeColor="text1"/>
          <w:rPrChange w:id="99" w:author="Dave Bridges" w:date="2023-11-06T11:42:00Z">
            <w:rPr/>
          </w:rPrChange>
        </w:rPr>
        <w:t xml:space="preserve"> tightly controlled, and genetics </w:t>
      </w:r>
      <w:r w:rsidR="00FA2FC4" w:rsidRPr="00ED20ED">
        <w:rPr>
          <w:color w:val="000000" w:themeColor="text1"/>
          <w:rPrChange w:id="100" w:author="Dave Bridges" w:date="2023-11-06T11:42:00Z">
            <w:rPr/>
          </w:rPrChange>
        </w:rPr>
        <w:t>can be well defined</w:t>
      </w:r>
      <w:r w:rsidR="00D27F0D" w:rsidRPr="00ED20ED">
        <w:rPr>
          <w:color w:val="000000" w:themeColor="text1"/>
          <w:rPrChange w:id="101" w:author="Dave Bridges" w:date="2023-11-06T11:42:00Z">
            <w:rPr/>
          </w:rPrChange>
        </w:rPr>
        <w:t>,</w:t>
      </w:r>
      <w:r w:rsidR="00FA2FC4" w:rsidRPr="00ED20ED">
        <w:rPr>
          <w:color w:val="000000" w:themeColor="text1"/>
          <w:rPrChange w:id="102" w:author="Dave Bridges" w:date="2023-11-06T11:42:00Z">
            <w:rPr/>
          </w:rPrChange>
        </w:rPr>
        <w:t xml:space="preserve"> can provide solutions.  Among several resources, the Diversity Outbred </w:t>
      </w:r>
      <w:r w:rsidR="00FA2FC4" w:rsidRPr="00ED20ED">
        <w:rPr>
          <w:color w:val="000000" w:themeColor="text1"/>
          <w:rPrChange w:id="103" w:author="Dave Bridges" w:date="2023-11-06T11:42:00Z">
            <w:rPr/>
          </w:rPrChange>
        </w:rPr>
        <w:fldChar w:fldCharType="begin"/>
      </w:r>
      <w:r w:rsidR="00FA2FC4" w:rsidRPr="00ED20ED">
        <w:rPr>
          <w:color w:val="000000" w:themeColor="text1"/>
          <w:rPrChange w:id="104" w:author="Dave Bridges" w:date="2023-11-06T11:42:00Z">
            <w:rPr/>
          </w:rPrChange>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Change w:id="105" w:author="Dave Bridges" w:date="2023-11-06T11:42:00Z">
            <w:rPr/>
          </w:rPrChange>
        </w:rPr>
        <w:fldChar w:fldCharType="separate"/>
      </w:r>
      <w:r w:rsidR="00FA2FC4" w:rsidRPr="00ED20ED">
        <w:rPr>
          <w:color w:val="000000" w:themeColor="text1"/>
          <w:rPrChange w:id="106" w:author="Dave Bridges" w:date="2023-11-06T11:42:00Z">
            <w:rPr/>
          </w:rPrChange>
        </w:rPr>
        <w:t>[4]</w:t>
      </w:r>
      <w:r w:rsidR="00FA2FC4" w:rsidRPr="00ED20ED">
        <w:rPr>
          <w:color w:val="000000" w:themeColor="text1"/>
          <w:rPrChange w:id="107" w:author="Dave Bridges" w:date="2023-11-06T11:42:00Z">
            <w:rPr/>
          </w:rPrChange>
        </w:rPr>
        <w:fldChar w:fldCharType="end"/>
      </w:r>
      <w:r w:rsidR="00FA2FC4" w:rsidRPr="00ED20ED">
        <w:rPr>
          <w:color w:val="000000" w:themeColor="text1"/>
          <w:rPrChange w:id="108" w:author="Dave Bridges" w:date="2023-11-06T11:42:00Z">
            <w:rPr/>
          </w:rPrChange>
        </w:rPr>
        <w:t xml:space="preserve"> and UM-HET3 </w:t>
      </w:r>
      <w:r w:rsidR="00FA2FC4" w:rsidRPr="00ED20ED">
        <w:rPr>
          <w:color w:val="000000" w:themeColor="text1"/>
          <w:rPrChange w:id="109" w:author="Dave Bridges" w:date="2023-11-06T11:42:00Z">
            <w:rPr/>
          </w:rPrChange>
        </w:rPr>
        <w:fldChar w:fldCharType="begin"/>
      </w:r>
      <w:r w:rsidR="00FA2FC4" w:rsidRPr="00ED20ED">
        <w:rPr>
          <w:color w:val="000000" w:themeColor="text1"/>
          <w:rPrChange w:id="110" w:author="Dave Bridges" w:date="2023-11-06T11:42:00Z">
            <w:rPr/>
          </w:rPrChange>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Change w:id="111" w:author="Dave Bridges" w:date="2023-11-06T11:42:00Z">
            <w:rPr/>
          </w:rPrChange>
        </w:rPr>
        <w:fldChar w:fldCharType="separate"/>
      </w:r>
      <w:r w:rsidR="00FA2FC4" w:rsidRPr="00ED20ED">
        <w:rPr>
          <w:color w:val="000000" w:themeColor="text1"/>
          <w:rPrChange w:id="112" w:author="Dave Bridges" w:date="2023-11-06T11:42:00Z">
            <w:rPr/>
          </w:rPrChange>
        </w:rPr>
        <w:t>[5]</w:t>
      </w:r>
      <w:r w:rsidR="00FA2FC4" w:rsidRPr="00ED20ED">
        <w:rPr>
          <w:color w:val="000000" w:themeColor="text1"/>
          <w:rPrChange w:id="113" w:author="Dave Bridges" w:date="2023-11-06T11:42:00Z">
            <w:rPr/>
          </w:rPrChange>
        </w:rPr>
        <w:fldChar w:fldCharType="end"/>
      </w:r>
      <w:r w:rsidR="00FA2FC4" w:rsidRPr="00ED20ED">
        <w:rPr>
          <w:color w:val="000000" w:themeColor="text1"/>
          <w:rPrChange w:id="114" w:author="Dave Bridges" w:date="2023-11-06T11:42:00Z">
            <w:rPr/>
          </w:rPrChange>
        </w:rPr>
        <w:t xml:space="preserve"> mice represent genetically diverse outbred populations, while the Collaborative Cross </w:t>
      </w:r>
      <w:r w:rsidR="00FA2FC4" w:rsidRPr="00ED20ED">
        <w:rPr>
          <w:color w:val="000000" w:themeColor="text1"/>
          <w:rPrChange w:id="115" w:author="Dave Bridges" w:date="2023-11-06T11:42:00Z">
            <w:rPr/>
          </w:rPrChange>
        </w:rPr>
        <w:fldChar w:fldCharType="begin"/>
      </w:r>
      <w:r w:rsidR="00FA2FC4" w:rsidRPr="00ED20ED">
        <w:rPr>
          <w:color w:val="000000" w:themeColor="text1"/>
          <w:rPrChange w:id="116" w:author="Dave Bridges" w:date="2023-11-06T11:42:00Z">
            <w:rPr/>
          </w:rPrChange>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Change w:id="117" w:author="Dave Bridges" w:date="2023-11-06T11:42:00Z">
            <w:rPr/>
          </w:rPrChange>
        </w:rPr>
        <w:fldChar w:fldCharType="separate"/>
      </w:r>
      <w:r w:rsidR="00FA2FC4" w:rsidRPr="00ED20ED">
        <w:rPr>
          <w:color w:val="000000" w:themeColor="text1"/>
          <w:rPrChange w:id="118" w:author="Dave Bridges" w:date="2023-11-06T11:42:00Z">
            <w:rPr/>
          </w:rPrChange>
        </w:rPr>
        <w:t>[6]</w:t>
      </w:r>
      <w:r w:rsidR="00FA2FC4" w:rsidRPr="00ED20ED">
        <w:rPr>
          <w:color w:val="000000" w:themeColor="text1"/>
          <w:rPrChange w:id="119" w:author="Dave Bridges" w:date="2023-11-06T11:42:00Z">
            <w:rPr/>
          </w:rPrChange>
        </w:rPr>
        <w:fldChar w:fldCharType="end"/>
      </w:r>
      <w:r w:rsidR="00FA2FC4" w:rsidRPr="00ED20ED">
        <w:rPr>
          <w:color w:val="000000" w:themeColor="text1"/>
          <w:rPrChange w:id="120" w:author="Dave Bridges" w:date="2023-11-06T11:42:00Z">
            <w:rPr/>
          </w:rPrChange>
        </w:rPr>
        <w:t xml:space="preserve"> and BXD </w:t>
      </w:r>
      <w:r w:rsidR="00FA2FC4" w:rsidRPr="00ED20ED">
        <w:rPr>
          <w:color w:val="000000" w:themeColor="text1"/>
          <w:rPrChange w:id="121" w:author="Dave Bridges" w:date="2023-11-06T11:42:00Z">
            <w:rPr/>
          </w:rPrChange>
        </w:rPr>
        <w:fldChar w:fldCharType="begin"/>
      </w:r>
      <w:r w:rsidR="00FA2FC4" w:rsidRPr="00ED20ED">
        <w:rPr>
          <w:color w:val="000000" w:themeColor="text1"/>
          <w:rPrChange w:id="122" w:author="Dave Bridges" w:date="2023-11-06T11:42:00Z">
            <w:rPr/>
          </w:rPrChange>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Change w:id="123" w:author="Dave Bridges" w:date="2023-11-06T11:42:00Z">
            <w:rPr/>
          </w:rPrChange>
        </w:rPr>
        <w:fldChar w:fldCharType="separate"/>
      </w:r>
      <w:r w:rsidR="00FA2FC4" w:rsidRPr="00ED20ED">
        <w:rPr>
          <w:color w:val="000000" w:themeColor="text1"/>
          <w:rPrChange w:id="124" w:author="Dave Bridges" w:date="2023-11-06T11:42:00Z">
            <w:rPr/>
          </w:rPrChange>
        </w:rPr>
        <w:t>[7]</w:t>
      </w:r>
      <w:r w:rsidR="00FA2FC4" w:rsidRPr="00ED20ED">
        <w:rPr>
          <w:color w:val="000000" w:themeColor="text1"/>
          <w:rPrChange w:id="125" w:author="Dave Bridges" w:date="2023-11-06T11:42:00Z">
            <w:rPr/>
          </w:rPrChange>
        </w:rPr>
        <w:fldChar w:fldCharType="end"/>
      </w:r>
      <w:r w:rsidR="00FA2FC4" w:rsidRPr="00ED20ED">
        <w:rPr>
          <w:color w:val="000000" w:themeColor="text1"/>
          <w:rPrChange w:id="126" w:author="Dave Bridges" w:date="2023-11-06T11:42:00Z">
            <w:rPr/>
          </w:rPrChange>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Change w:id="127" w:author="Dave Bridges" w:date="2023-11-06T11:42:00Z">
            <w:rPr/>
          </w:rPrChange>
        </w:rPr>
      </w:pPr>
    </w:p>
    <w:p w14:paraId="1045C3C7" w14:textId="50332FE4" w:rsidR="008C11CC" w:rsidRPr="00ED20ED" w:rsidRDefault="008C11CC" w:rsidP="00A53691">
      <w:pPr>
        <w:rPr>
          <w:color w:val="000000" w:themeColor="text1"/>
          <w:rPrChange w:id="128" w:author="Dave Bridges" w:date="2023-11-06T11:42:00Z">
            <w:rPr/>
          </w:rPrChange>
        </w:rPr>
      </w:pPr>
      <w:r w:rsidRPr="00ED20ED">
        <w:rPr>
          <w:color w:val="000000" w:themeColor="text1"/>
          <w:rPrChange w:id="129" w:author="Dave Bridges" w:date="2023-11-06T11:42:00Z">
            <w:rPr/>
          </w:rPrChange>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Change w:id="130" w:author="Dave Bridges" w:date="2023-11-06T11:42:00Z">
            <w:rPr/>
          </w:rPrChange>
        </w:rPr>
        <w:t>are</w:t>
      </w:r>
      <w:r w:rsidRPr="00ED20ED">
        <w:rPr>
          <w:color w:val="000000" w:themeColor="text1"/>
          <w:rPrChange w:id="131" w:author="Dave Bridges" w:date="2023-11-06T11:42:00Z">
            <w:rPr/>
          </w:rPrChange>
        </w:rPr>
        <w:t xml:space="preserve"> strong predictors of cholesterol levels in these mice</w:t>
      </w:r>
      <w:r w:rsidR="00FA2FC4" w:rsidRPr="00ED20ED">
        <w:rPr>
          <w:color w:val="000000" w:themeColor="text1"/>
          <w:rPrChange w:id="132" w:author="Dave Bridges" w:date="2023-11-06T11:42:00Z">
            <w:rPr/>
          </w:rPrChange>
        </w:rPr>
        <w:t>, but also that even with high dietary control serum calcium provides and independent correlate of serum cholesterol levels</w:t>
      </w:r>
      <w:r w:rsidRPr="00ED20ED">
        <w:rPr>
          <w:color w:val="000000" w:themeColor="text1"/>
          <w:rPrChange w:id="133" w:author="Dave Bridges" w:date="2023-11-06T11:42:00Z">
            <w:rPr/>
          </w:rPrChange>
        </w:rP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ED20ED" w:rsidRDefault="003B394D" w:rsidP="00A2404E">
      <w:pPr>
        <w:rPr>
          <w:color w:val="000000" w:themeColor="text1"/>
          <w:rPrChange w:id="134" w:author="Dave Bridges" w:date="2023-11-06T11:42:00Z">
            <w:rPr/>
          </w:rPrChange>
        </w:rPr>
      </w:pPr>
      <w:r w:rsidRPr="00ED20ED">
        <w:rPr>
          <w:color w:val="000000" w:themeColor="text1"/>
          <w:rPrChange w:id="135" w:author="Dave Bridges" w:date="2023-11-06T11:42:00Z">
            <w:rPr/>
          </w:rPrChange>
        </w:rPr>
        <w:t xml:space="preserve">The phenotype data </w:t>
      </w:r>
      <w:r w:rsidR="0071130A" w:rsidRPr="00ED20ED">
        <w:rPr>
          <w:color w:val="000000" w:themeColor="text1"/>
          <w:rPrChange w:id="136" w:author="Dave Bridges" w:date="2023-11-06T11:42:00Z">
            <w:rPr/>
          </w:rPrChange>
        </w:rPr>
        <w:t xml:space="preserve">for diversity outbred mice </w:t>
      </w:r>
      <w:r w:rsidR="00A2404E" w:rsidRPr="00ED20ED">
        <w:rPr>
          <w:color w:val="000000" w:themeColor="text1"/>
          <w:rPrChange w:id="137" w:author="Dave Bridges" w:date="2023-11-06T11:42:00Z">
            <w:rPr/>
          </w:rPrChange>
        </w:rPr>
        <w:t xml:space="preserve">(RRID:IMSR_JAX:009376) </w:t>
      </w:r>
      <w:r w:rsidR="0071130A" w:rsidRPr="00ED20ED">
        <w:rPr>
          <w:color w:val="000000" w:themeColor="text1"/>
          <w:rPrChange w:id="138" w:author="Dave Bridges" w:date="2023-11-06T11:42:00Z">
            <w:rPr/>
          </w:rPrChange>
        </w:rPr>
        <w:t xml:space="preserve">contains data on </w:t>
      </w:r>
      <w:r w:rsidR="0012187C" w:rsidRPr="00ED20ED">
        <w:rPr>
          <w:color w:val="000000" w:themeColor="text1"/>
          <w:rPrChange w:id="139" w:author="Dave Bridges" w:date="2023-11-06T11:42:00Z">
            <w:rPr/>
          </w:rPrChange>
        </w:rPr>
        <w:t>840</w:t>
      </w:r>
      <w:r w:rsidR="0071130A" w:rsidRPr="00ED20ED">
        <w:rPr>
          <w:color w:val="000000" w:themeColor="text1"/>
          <w:rPrChange w:id="140" w:author="Dave Bridges" w:date="2023-11-06T11:42:00Z">
            <w:rPr/>
          </w:rPrChange>
        </w:rPr>
        <w:t xml:space="preserve"> mice from the diversity outbred collection of both sexes</w:t>
      </w:r>
      <w:r w:rsidR="00BC2D63" w:rsidRPr="00ED20ED">
        <w:rPr>
          <w:color w:val="000000" w:themeColor="text1"/>
          <w:rPrChange w:id="141" w:author="Dave Bridges" w:date="2023-11-06T11:42:00Z">
            <w:rPr/>
          </w:rPrChange>
        </w:rPr>
        <w:t xml:space="preserve"> </w:t>
      </w:r>
      <w:r w:rsidR="00BC2D63" w:rsidRPr="00ED20ED">
        <w:rPr>
          <w:color w:val="000000" w:themeColor="text1"/>
          <w:rPrChange w:id="142" w:author="Dave Bridges" w:date="2023-11-06T11:42:00Z">
            <w:rPr/>
          </w:rPrChange>
        </w:rPr>
        <w:fldChar w:fldCharType="begin"/>
      </w:r>
      <w:r w:rsidR="0012187C" w:rsidRPr="00ED20ED">
        <w:rPr>
          <w:color w:val="000000" w:themeColor="text1"/>
          <w:rPrChange w:id="143" w:author="Dave Bridges" w:date="2023-11-06T11:42:00Z">
            <w:rPr/>
          </w:rPrChange>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Change w:id="144" w:author="Dave Bridges" w:date="2023-11-06T11:42:00Z">
            <w:rPr/>
          </w:rPrChange>
        </w:rPr>
        <w:fldChar w:fldCharType="separate"/>
      </w:r>
      <w:r w:rsidR="0012187C" w:rsidRPr="00ED20ED">
        <w:rPr>
          <w:color w:val="000000" w:themeColor="text1"/>
          <w:rPrChange w:id="145" w:author="Dave Bridges" w:date="2023-11-06T11:42:00Z">
            <w:rPr/>
          </w:rPrChange>
        </w:rPr>
        <w:t>[8]</w:t>
      </w:r>
      <w:r w:rsidR="00BC2D63" w:rsidRPr="00ED20ED">
        <w:rPr>
          <w:color w:val="000000" w:themeColor="text1"/>
          <w:rPrChange w:id="146" w:author="Dave Bridges" w:date="2023-11-06T11:42:00Z">
            <w:rPr/>
          </w:rPrChange>
        </w:rPr>
        <w:fldChar w:fldCharType="end"/>
      </w:r>
      <w:r w:rsidR="0071130A" w:rsidRPr="00ED20ED">
        <w:rPr>
          <w:color w:val="000000" w:themeColor="text1"/>
          <w:rPrChange w:id="147" w:author="Dave Bridges" w:date="2023-11-06T11:42:00Z">
            <w:rPr/>
          </w:rPrChange>
        </w:rPr>
        <w:t xml:space="preserve">.  The </w:t>
      </w:r>
      <w:r w:rsidR="00BC2D63" w:rsidRPr="00ED20ED">
        <w:rPr>
          <w:color w:val="000000" w:themeColor="text1"/>
          <w:rPrChange w:id="148" w:author="Dave Bridges" w:date="2023-11-06T11:42:00Z">
            <w:rPr/>
          </w:rPrChange>
        </w:rPr>
        <w:t>dataset</w:t>
      </w:r>
      <w:r w:rsidR="0071130A" w:rsidRPr="00ED20ED">
        <w:rPr>
          <w:color w:val="000000" w:themeColor="text1"/>
          <w:rPrChange w:id="149" w:author="Dave Bridges" w:date="2023-11-06T11:42:00Z">
            <w:rPr/>
          </w:rPrChange>
        </w:rPr>
        <w:t xml:space="preserve"> includes </w:t>
      </w:r>
      <w:r w:rsidR="00812A40" w:rsidRPr="00ED20ED">
        <w:rPr>
          <w:color w:val="000000" w:themeColor="text1"/>
          <w:rPrChange w:id="150" w:author="Dave Bridges" w:date="2023-11-06T11:42:00Z">
            <w:rPr/>
          </w:rPrChange>
        </w:rPr>
        <w:t xml:space="preserve">162 </w:t>
      </w:r>
      <w:r w:rsidR="0071130A" w:rsidRPr="00ED20ED">
        <w:rPr>
          <w:color w:val="000000" w:themeColor="text1"/>
          <w:rPrChange w:id="151" w:author="Dave Bridges" w:date="2023-11-06T11:42:00Z">
            <w:rPr/>
          </w:rPrChange>
        </w:rPr>
        <w:t>phenotypes</w:t>
      </w:r>
      <w:r w:rsidR="00203968" w:rsidRPr="00ED20ED">
        <w:rPr>
          <w:color w:val="000000" w:themeColor="text1"/>
          <w:rPrChange w:id="152" w:author="Dave Bridges" w:date="2023-11-06T11:42:00Z">
            <w:rPr/>
          </w:rPrChange>
        </w:rPr>
        <w:t xml:space="preserve"> for each mouse</w:t>
      </w:r>
      <w:r w:rsidR="0071130A" w:rsidRPr="00ED20ED">
        <w:rPr>
          <w:color w:val="000000" w:themeColor="text1"/>
          <w:rPrChange w:id="153" w:author="Dave Bridges" w:date="2023-11-06T11:42:00Z">
            <w:rPr/>
          </w:rPrChange>
        </w:rPr>
        <w:t xml:space="preserve">, measured once, </w:t>
      </w:r>
      <w:r w:rsidR="000A008F" w:rsidRPr="00ED20ED">
        <w:rPr>
          <w:color w:val="000000" w:themeColor="text1"/>
          <w:rPrChange w:id="154" w:author="Dave Bridges" w:date="2023-11-06T11:42:00Z">
            <w:rPr/>
          </w:rPrChange>
        </w:rPr>
        <w:t>twice</w:t>
      </w:r>
      <w:r w:rsidR="0071130A" w:rsidRPr="00ED20ED">
        <w:rPr>
          <w:color w:val="000000" w:themeColor="text1"/>
          <w:rPrChange w:id="155" w:author="Dave Bridges" w:date="2023-11-06T11:42:00Z">
            <w:rPr/>
          </w:rPrChange>
        </w:rPr>
        <w:t xml:space="preserve">, or weekly in the case of body weights.  </w:t>
      </w:r>
      <w:r w:rsidR="00CA2D1E" w:rsidRPr="00ED20ED">
        <w:rPr>
          <w:color w:val="000000" w:themeColor="text1"/>
          <w:rPrChange w:id="156" w:author="Dave Bridges" w:date="2023-11-06T11:42:00Z">
            <w:rPr/>
          </w:rPrChange>
        </w:rPr>
        <w:t xml:space="preserve">Animals were </w:t>
      </w:r>
      <w:r w:rsidR="00A34898" w:rsidRPr="00ED20ED">
        <w:rPr>
          <w:color w:val="000000" w:themeColor="text1"/>
          <w:rPrChange w:id="157" w:author="Dave Bridges" w:date="2023-11-06T11:42:00Z">
            <w:rPr/>
          </w:rPrChange>
        </w:rPr>
        <w:t xml:space="preserve">first </w:t>
      </w:r>
      <w:r w:rsidR="00CA2D1E" w:rsidRPr="00ED20ED">
        <w:rPr>
          <w:color w:val="000000" w:themeColor="text1"/>
          <w:rPrChange w:id="158" w:author="Dave Bridges" w:date="2023-11-06T11:42:00Z">
            <w:rPr/>
          </w:rPrChange>
        </w:rPr>
        <w:t xml:space="preserve">received at wean age (3 weeks old) and </w:t>
      </w:r>
      <w:r w:rsidR="00A34898" w:rsidRPr="00ED20ED">
        <w:rPr>
          <w:color w:val="000000" w:themeColor="text1"/>
          <w:rPrChange w:id="159" w:author="Dave Bridges" w:date="2023-11-06T11:42:00Z">
            <w:rPr/>
          </w:rPrChange>
        </w:rPr>
        <w:t xml:space="preserve">then </w:t>
      </w:r>
      <w:r w:rsidR="00CA2D1E" w:rsidRPr="00ED20ED">
        <w:rPr>
          <w:color w:val="000000" w:themeColor="text1"/>
          <w:rPrChange w:id="160" w:author="Dave Bridges" w:date="2023-11-06T11:42:00Z">
            <w:rPr/>
          </w:rPrChange>
        </w:rPr>
        <w:t>distributed into cages of five same-sex animals per cage. Animals were housed in pressurized, individually ventilated cages (</w:t>
      </w:r>
      <w:proofErr w:type="spellStart"/>
      <w:r w:rsidR="00CA2D1E" w:rsidRPr="00ED20ED">
        <w:rPr>
          <w:color w:val="000000" w:themeColor="text1"/>
          <w:rPrChange w:id="161" w:author="Dave Bridges" w:date="2023-11-06T11:42:00Z">
            <w:rPr/>
          </w:rPrChange>
        </w:rPr>
        <w:t>Thoren</w:t>
      </w:r>
      <w:proofErr w:type="spellEnd"/>
      <w:r w:rsidR="00CA2D1E" w:rsidRPr="00ED20ED">
        <w:rPr>
          <w:color w:val="000000" w:themeColor="text1"/>
          <w:rPrChange w:id="162" w:author="Dave Bridges" w:date="2023-11-06T11:42:00Z">
            <w:rPr/>
          </w:rPrChange>
        </w:rPr>
        <w:t xml:space="preserve"> Caging Systems, Hazelton, PA) with pine bedding (</w:t>
      </w:r>
      <w:proofErr w:type="spellStart"/>
      <w:r w:rsidR="00CA2D1E" w:rsidRPr="00ED20ED">
        <w:rPr>
          <w:color w:val="000000" w:themeColor="text1"/>
          <w:rPrChange w:id="163" w:author="Dave Bridges" w:date="2023-11-06T11:42:00Z">
            <w:rPr/>
          </w:rPrChange>
        </w:rPr>
        <w:t>Crobb</w:t>
      </w:r>
      <w:proofErr w:type="spellEnd"/>
      <w:r w:rsidR="00CA2D1E" w:rsidRPr="00ED20ED">
        <w:rPr>
          <w:color w:val="000000" w:themeColor="text1"/>
          <w:rPrChange w:id="164" w:author="Dave Bridges" w:date="2023-11-06T11:42:00Z">
            <w:rPr/>
          </w:rPrChange>
        </w:rPr>
        <w:t xml:space="preserve"> Box, Ellsworth, ME) and had ad libitum access to food. </w:t>
      </w:r>
      <w:r w:rsidR="0071130A" w:rsidRPr="00ED20ED">
        <w:rPr>
          <w:color w:val="000000" w:themeColor="text1"/>
          <w:rPrChange w:id="165" w:author="Dave Bridges" w:date="2023-11-06T11:42:00Z">
            <w:rPr/>
          </w:rPrChange>
        </w:rPr>
        <w:t>At</w:t>
      </w:r>
      <w:r w:rsidR="00CA2D1E" w:rsidRPr="00ED20ED">
        <w:rPr>
          <w:color w:val="000000" w:themeColor="text1"/>
          <w:rPrChange w:id="166" w:author="Dave Bridges" w:date="2023-11-06T11:42:00Z">
            <w:rPr/>
          </w:rPrChange>
        </w:rPr>
        <w:t xml:space="preserve"> time of</w:t>
      </w:r>
      <w:r w:rsidR="0071130A" w:rsidRPr="00ED20ED">
        <w:rPr>
          <w:color w:val="000000" w:themeColor="text1"/>
          <w:rPrChange w:id="167" w:author="Dave Bridges" w:date="2023-11-06T11:42:00Z">
            <w:rPr/>
          </w:rPrChange>
        </w:rPr>
        <w:t xml:space="preserve"> we</w:t>
      </w:r>
      <w:r w:rsidR="00BC2D63" w:rsidRPr="00ED20ED">
        <w:rPr>
          <w:color w:val="000000" w:themeColor="text1"/>
          <w:rPrChange w:id="168" w:author="Dave Bridges" w:date="2023-11-06T11:42:00Z">
            <w:rPr/>
          </w:rPrChange>
        </w:rPr>
        <w:t>aning</w:t>
      </w:r>
      <w:r w:rsidR="0071130A" w:rsidRPr="00ED20ED">
        <w:rPr>
          <w:color w:val="000000" w:themeColor="text1"/>
          <w:rPrChange w:id="169" w:author="Dave Bridges" w:date="2023-11-06T11:42:00Z">
            <w:rPr/>
          </w:rPrChange>
        </w:rPr>
        <w:t xml:space="preserve"> mice were placed on a high fat high sucrose</w:t>
      </w:r>
      <w:r w:rsidR="001651F4" w:rsidRPr="00ED20ED">
        <w:rPr>
          <w:color w:val="000000" w:themeColor="text1"/>
          <w:rPrChange w:id="170" w:author="Dave Bridges" w:date="2023-11-06T11:42:00Z">
            <w:rPr/>
          </w:rPrChange>
        </w:rPr>
        <w:t xml:space="preserve"> </w:t>
      </w:r>
      <w:r w:rsidR="00BC2D63" w:rsidRPr="00ED20ED">
        <w:rPr>
          <w:color w:val="000000" w:themeColor="text1"/>
          <w:rPrChange w:id="171" w:author="Dave Bridges" w:date="2023-11-06T11:42:00Z">
            <w:rPr/>
          </w:rPrChange>
        </w:rPr>
        <w:t xml:space="preserve">diet </w:t>
      </w:r>
      <w:r w:rsidR="001651F4" w:rsidRPr="00ED20ED">
        <w:rPr>
          <w:color w:val="000000" w:themeColor="text1"/>
          <w:rPrChange w:id="172" w:author="Dave Bridges" w:date="2023-11-06T11:42:00Z">
            <w:rPr/>
          </w:rPrChange>
        </w:rPr>
        <w:t>(HFHS</w:t>
      </w:r>
      <w:r w:rsidR="00BC2D63" w:rsidRPr="00ED20ED">
        <w:rPr>
          <w:color w:val="000000" w:themeColor="text1"/>
          <w:rPrChange w:id="173" w:author="Dave Bridges" w:date="2023-11-06T11:42:00Z">
            <w:rPr/>
          </w:rPrChange>
        </w:rPr>
        <w:t>; Harlan TD.08811)</w:t>
      </w:r>
      <w:r w:rsidR="0071130A" w:rsidRPr="00ED20ED">
        <w:rPr>
          <w:color w:val="000000" w:themeColor="text1"/>
          <w:rPrChange w:id="174" w:author="Dave Bridges" w:date="2023-11-06T11:42:00Z">
            <w:rPr/>
          </w:rPrChange>
        </w:rPr>
        <w:t>, or kept on a normal chow diet</w:t>
      </w:r>
      <w:r w:rsidR="001651F4" w:rsidRPr="00ED20ED">
        <w:rPr>
          <w:color w:val="000000" w:themeColor="text1"/>
          <w:rPrChange w:id="175" w:author="Dave Bridges" w:date="2023-11-06T11:42:00Z">
            <w:rPr/>
          </w:rPrChange>
        </w:rPr>
        <w:t xml:space="preserve"> (NCD</w:t>
      </w:r>
      <w:r w:rsidR="00BC2D63" w:rsidRPr="00ED20ED">
        <w:rPr>
          <w:color w:val="000000" w:themeColor="text1"/>
          <w:rPrChange w:id="176" w:author="Dave Bridges" w:date="2023-11-06T11:42:00Z">
            <w:rPr/>
          </w:rPrChange>
        </w:rPr>
        <w:t xml:space="preserve">; </w:t>
      </w:r>
      <w:proofErr w:type="spellStart"/>
      <w:r w:rsidR="00BC2D63" w:rsidRPr="00ED20ED">
        <w:rPr>
          <w:color w:val="000000" w:themeColor="text1"/>
          <w:rPrChange w:id="177" w:author="Dave Bridges" w:date="2023-11-06T11:42:00Z">
            <w:rPr/>
          </w:rPrChange>
        </w:rPr>
        <w:t>LabDiet</w:t>
      </w:r>
      <w:proofErr w:type="spellEnd"/>
      <w:r w:rsidR="00BC2D63" w:rsidRPr="00ED20ED">
        <w:rPr>
          <w:color w:val="000000" w:themeColor="text1"/>
          <w:rPrChange w:id="178" w:author="Dave Bridges" w:date="2023-11-06T11:42:00Z">
            <w:rPr/>
          </w:rPrChange>
        </w:rPr>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ED20ED">
        <w:rPr>
          <w:color w:val="000000" w:themeColor="text1"/>
          <w:rPrChange w:id="179" w:author="Dave Bridges" w:date="2023-11-06T11:42:00Z">
            <w:rPr/>
          </w:rPrChange>
        </w:rPr>
        <w:t xml:space="preserve">Blood from mice was obtained from the retro-orbital sinus after administration of tetracaine </w:t>
      </w:r>
      <w:proofErr w:type="spellStart"/>
      <w:r w:rsidR="00105BC4" w:rsidRPr="00ED20ED">
        <w:rPr>
          <w:color w:val="000000" w:themeColor="text1"/>
          <w:rPrChange w:id="180" w:author="Dave Bridges" w:date="2023-11-06T11:42:00Z">
            <w:rPr/>
          </w:rPrChange>
        </w:rPr>
        <w:t>HCl</w:t>
      </w:r>
      <w:proofErr w:type="spellEnd"/>
      <w:r w:rsidR="00886343" w:rsidRPr="00ED20ED">
        <w:rPr>
          <w:color w:val="000000" w:themeColor="text1"/>
          <w:rPrChange w:id="181" w:author="Dave Bridges" w:date="2023-11-06T11:42:00Z">
            <w:rPr/>
          </w:rPrChange>
        </w:rPr>
        <w:t xml:space="preserve"> </w:t>
      </w:r>
      <w:r w:rsidR="00105BC4" w:rsidRPr="00ED20ED">
        <w:rPr>
          <w:color w:val="000000" w:themeColor="text1"/>
          <w:rPrChange w:id="182" w:author="Dave Bridges" w:date="2023-11-06T11:42:00Z">
            <w:rPr/>
          </w:rPrChange>
        </w:rPr>
        <w:t>using a heparin-coated microcapillary tube and collected into a 1.5</w:t>
      </w:r>
      <w:r w:rsidR="00506F1F" w:rsidRPr="00ED20ED">
        <w:rPr>
          <w:color w:val="000000" w:themeColor="text1"/>
          <w:rPrChange w:id="183" w:author="Dave Bridges" w:date="2023-11-06T11:42:00Z">
            <w:rPr/>
          </w:rPrChange>
        </w:rPr>
        <w:t xml:space="preserve"> </w:t>
      </w:r>
      <w:r w:rsidR="00105BC4" w:rsidRPr="00ED20ED">
        <w:rPr>
          <w:color w:val="000000" w:themeColor="text1"/>
          <w:rPrChange w:id="184" w:author="Dave Bridges" w:date="2023-11-06T11:42:00Z">
            <w:rPr/>
          </w:rPrChange>
        </w:rPr>
        <w:t xml:space="preserve">ml </w:t>
      </w:r>
      <w:r w:rsidR="00506F1F" w:rsidRPr="00ED20ED">
        <w:rPr>
          <w:color w:val="000000" w:themeColor="text1"/>
          <w:rPrChange w:id="185" w:author="Dave Bridges" w:date="2023-11-06T11:42:00Z">
            <w:rPr/>
          </w:rPrChange>
        </w:rPr>
        <w:t>E</w:t>
      </w:r>
      <w:r w:rsidR="00105BC4" w:rsidRPr="00ED20ED">
        <w:rPr>
          <w:color w:val="000000" w:themeColor="text1"/>
          <w:rPrChange w:id="186" w:author="Dave Bridges" w:date="2023-11-06T11:42:00Z">
            <w:rPr/>
          </w:rPrChange>
        </w:rPr>
        <w:t>ppendorf tube.</w:t>
      </w:r>
      <w:r w:rsidR="00886343" w:rsidRPr="00ED20ED">
        <w:rPr>
          <w:color w:val="000000" w:themeColor="text1"/>
          <w:rPrChange w:id="187" w:author="Dave Bridges" w:date="2023-11-06T11:42:00Z">
            <w:rPr/>
          </w:rPrChange>
        </w:rPr>
        <w:t xml:space="preserve"> For collection of </w:t>
      </w:r>
      <w:r w:rsidR="00623494" w:rsidRPr="00ED20ED">
        <w:rPr>
          <w:color w:val="000000" w:themeColor="text1"/>
          <w:rPrChange w:id="188" w:author="Dave Bridges" w:date="2023-11-06T11:42:00Z">
            <w:rPr/>
          </w:rPrChange>
        </w:rPr>
        <w:t xml:space="preserve">blood </w:t>
      </w:r>
      <w:r w:rsidR="00105BC4" w:rsidRPr="00ED20ED">
        <w:rPr>
          <w:color w:val="000000" w:themeColor="text1"/>
          <w:rPrChange w:id="189" w:author="Dave Bridges" w:date="2023-11-06T11:42:00Z">
            <w:rPr/>
          </w:rPrChange>
        </w:rPr>
        <w:t>plasma, approximately 150μl</w:t>
      </w:r>
      <w:r w:rsidR="00886343" w:rsidRPr="00ED20ED">
        <w:rPr>
          <w:color w:val="000000" w:themeColor="text1"/>
          <w:rPrChange w:id="190" w:author="Dave Bridges" w:date="2023-11-06T11:42:00Z">
            <w:rPr/>
          </w:rPrChange>
        </w:rPr>
        <w:t xml:space="preserve"> of</w:t>
      </w:r>
      <w:r w:rsidR="00105BC4" w:rsidRPr="00ED20ED">
        <w:rPr>
          <w:color w:val="000000" w:themeColor="text1"/>
          <w:rPrChange w:id="191" w:author="Dave Bridges" w:date="2023-11-06T11:42:00Z">
            <w:rPr/>
          </w:rPrChange>
        </w:rPr>
        <w:t xml:space="preserve"> whole blood was collected into a tube and plasma was separated by centrifugation at 10,000 rpm for 10 min at 4°</w:t>
      </w:r>
      <w:r w:rsidR="00886343" w:rsidRPr="00ED20ED">
        <w:rPr>
          <w:color w:val="000000" w:themeColor="text1"/>
          <w:rPrChange w:id="192" w:author="Dave Bridges" w:date="2023-11-06T11:42:00Z">
            <w:rPr/>
          </w:rPrChange>
        </w:rPr>
        <w:t xml:space="preserve"> </w:t>
      </w:r>
      <w:proofErr w:type="spellStart"/>
      <w:r w:rsidR="00506F1F" w:rsidRPr="00ED20ED">
        <w:rPr>
          <w:color w:val="000000" w:themeColor="text1"/>
          <w:rPrChange w:id="193" w:author="Dave Bridges" w:date="2023-11-06T11:42:00Z">
            <w:rPr/>
          </w:rPrChange>
        </w:rPr>
        <w:t>C</w:t>
      </w:r>
      <w:r w:rsidR="00886343" w:rsidRPr="00ED20ED">
        <w:rPr>
          <w:color w:val="000000" w:themeColor="text1"/>
          <w:rPrChange w:id="194" w:author="Dave Bridges" w:date="2023-11-06T11:42:00Z">
            <w:rPr/>
          </w:rPrChange>
        </w:rPr>
        <w:t>elcius</w:t>
      </w:r>
      <w:proofErr w:type="spellEnd"/>
      <w:r w:rsidR="00105BC4" w:rsidRPr="00ED20ED">
        <w:rPr>
          <w:color w:val="000000" w:themeColor="text1"/>
          <w:rPrChange w:id="195" w:author="Dave Bridges" w:date="2023-11-06T11:42:00Z">
            <w:rPr/>
          </w:rPrChange>
        </w:rPr>
        <w:t xml:space="preserve"> and removed into a clean </w:t>
      </w:r>
      <w:r w:rsidR="00506F1F" w:rsidRPr="00ED20ED">
        <w:rPr>
          <w:color w:val="000000" w:themeColor="text1"/>
          <w:rPrChange w:id="196" w:author="Dave Bridges" w:date="2023-11-06T11:42:00Z">
            <w:rPr/>
          </w:rPrChange>
        </w:rPr>
        <w:t>E</w:t>
      </w:r>
      <w:r w:rsidR="00105BC4" w:rsidRPr="00ED20ED">
        <w:rPr>
          <w:color w:val="000000" w:themeColor="text1"/>
          <w:rPrChange w:id="197" w:author="Dave Bridges" w:date="2023-11-06T11:42:00Z">
            <w:rPr/>
          </w:rPrChange>
        </w:rPr>
        <w:t>ppendorf tube</w:t>
      </w:r>
      <w:r w:rsidR="00886343" w:rsidRPr="00ED20ED">
        <w:rPr>
          <w:color w:val="000000" w:themeColor="text1"/>
          <w:rPrChange w:id="198" w:author="Dave Bridges" w:date="2023-11-06T11:42:00Z">
            <w:rPr/>
          </w:rPrChange>
        </w:rPr>
        <w:t xml:space="preserve">. </w:t>
      </w:r>
      <w:r w:rsidR="00111D61" w:rsidRPr="00ED20ED">
        <w:rPr>
          <w:color w:val="000000" w:themeColor="text1"/>
          <w:rPrChange w:id="199" w:author="Dave Bridges" w:date="2023-11-06T11:42:00Z">
            <w:rPr/>
          </w:rPrChange>
        </w:rPr>
        <w:t xml:space="preserve">Cholesterol, triglycerides, and calcium were quantified in plasma using the Beckman </w:t>
      </w:r>
      <w:proofErr w:type="spellStart"/>
      <w:r w:rsidR="00111D61" w:rsidRPr="00ED20ED">
        <w:rPr>
          <w:color w:val="000000" w:themeColor="text1"/>
          <w:rPrChange w:id="200" w:author="Dave Bridges" w:date="2023-11-06T11:42:00Z">
            <w:rPr/>
          </w:rPrChange>
        </w:rPr>
        <w:t>Synchron</w:t>
      </w:r>
      <w:proofErr w:type="spellEnd"/>
      <w:r w:rsidR="00111D61" w:rsidRPr="00ED20ED">
        <w:rPr>
          <w:color w:val="000000" w:themeColor="text1"/>
          <w:rPrChange w:id="201" w:author="Dave Bridges" w:date="2023-11-06T11:42:00Z">
            <w:rPr/>
          </w:rPrChange>
        </w:rPr>
        <w:t xml:space="preserve"> DXC600Pro Clinical chemistry analyzer. Body composition</w:t>
      </w:r>
      <w:r w:rsidR="00CF13FE" w:rsidRPr="00ED20ED">
        <w:rPr>
          <w:color w:val="000000" w:themeColor="text1"/>
          <w:rPrChange w:id="202" w:author="Dave Bridges" w:date="2023-11-06T11:42:00Z">
            <w:rPr/>
          </w:rPrChange>
        </w:rPr>
        <w:t xml:space="preserve"> was collected</w:t>
      </w:r>
      <w:r w:rsidR="00111D61" w:rsidRPr="00ED20ED">
        <w:rPr>
          <w:color w:val="000000" w:themeColor="text1"/>
          <w:rPrChange w:id="203" w:author="Dave Bridges" w:date="2023-11-06T11:42:00Z">
            <w:rPr/>
          </w:rPrChange>
        </w:rPr>
        <w:t xml:space="preserve"> by dual x-ray </w:t>
      </w:r>
      <w:proofErr w:type="spellStart"/>
      <w:r w:rsidR="00111D61" w:rsidRPr="00ED20ED">
        <w:rPr>
          <w:color w:val="000000" w:themeColor="text1"/>
          <w:rPrChange w:id="204" w:author="Dave Bridges" w:date="2023-11-06T11:42:00Z">
            <w:rPr/>
          </w:rPrChange>
        </w:rPr>
        <w:t>absorbitrometry</w:t>
      </w:r>
      <w:proofErr w:type="spellEnd"/>
      <w:r w:rsidR="00111D61" w:rsidRPr="00ED20ED">
        <w:rPr>
          <w:color w:val="000000" w:themeColor="text1"/>
          <w:rPrChange w:id="205" w:author="Dave Bridges" w:date="2023-11-06T11:42:00Z">
            <w:rPr/>
          </w:rPrChange>
        </w:rPr>
        <w:t xml:space="preserve"> (DEXA) on Lunar </w:t>
      </w:r>
      <w:proofErr w:type="spellStart"/>
      <w:r w:rsidR="00111D61" w:rsidRPr="00ED20ED">
        <w:rPr>
          <w:color w:val="000000" w:themeColor="text1"/>
          <w:rPrChange w:id="206" w:author="Dave Bridges" w:date="2023-11-06T11:42:00Z">
            <w:rPr/>
          </w:rPrChange>
        </w:rPr>
        <w:t>PIXImus</w:t>
      </w:r>
      <w:proofErr w:type="spellEnd"/>
      <w:r w:rsidR="00111D61" w:rsidRPr="00ED20ED">
        <w:rPr>
          <w:color w:val="000000" w:themeColor="text1"/>
          <w:rPrChange w:id="207" w:author="Dave Bridges" w:date="2023-11-06T11:42:00Z">
            <w:rPr/>
          </w:rPrChange>
        </w:rPr>
        <w:t xml:space="preserve"> densitometer (GE Medical Systems).</w:t>
      </w:r>
      <w:r w:rsidR="00CA2D1E" w:rsidRPr="00ED20ED">
        <w:rPr>
          <w:color w:val="000000" w:themeColor="text1"/>
          <w:rPrChange w:id="208" w:author="Dave Bridges" w:date="2023-11-06T11:42:00Z">
            <w:rPr/>
          </w:rPrChange>
        </w:rPr>
        <w:t xml:space="preserve"> </w:t>
      </w:r>
      <w:r w:rsidR="00111D61" w:rsidRPr="00ED20ED">
        <w:rPr>
          <w:color w:val="000000" w:themeColor="text1"/>
          <w:rPrChange w:id="209" w:author="Dave Bridges" w:date="2023-11-06T11:42:00Z">
            <w:rPr/>
          </w:rPrChange>
        </w:rPr>
        <w:t xml:space="preserve">  Additional details</w:t>
      </w:r>
      <w:r w:rsidR="009F07B1" w:rsidRPr="00ED20ED">
        <w:rPr>
          <w:color w:val="000000" w:themeColor="text1"/>
          <w:rPrChange w:id="210" w:author="Dave Bridges" w:date="2023-11-06T11:42:00Z">
            <w:rPr/>
          </w:rPrChange>
        </w:rPr>
        <w:t xml:space="preserve"> about these mice</w:t>
      </w:r>
      <w:r w:rsidR="00111D61" w:rsidRPr="00ED20ED">
        <w:rPr>
          <w:color w:val="000000" w:themeColor="text1"/>
          <w:rPrChange w:id="211" w:author="Dave Bridges" w:date="2023-11-06T11:42:00Z">
            <w:rPr/>
          </w:rPrChange>
        </w:rPr>
        <w:t xml:space="preserve"> </w:t>
      </w:r>
      <w:r w:rsidR="009F07B1" w:rsidRPr="00ED20ED">
        <w:rPr>
          <w:color w:val="000000" w:themeColor="text1"/>
          <w:rPrChange w:id="212" w:author="Dave Bridges" w:date="2023-11-06T11:42:00Z">
            <w:rPr/>
          </w:rPrChange>
        </w:rPr>
        <w:t xml:space="preserve">can be found </w:t>
      </w:r>
      <w:r w:rsidR="00111D61" w:rsidRPr="00ED20ED">
        <w:rPr>
          <w:color w:val="000000" w:themeColor="text1"/>
          <w:rPrChange w:id="213" w:author="Dave Bridges" w:date="2023-11-06T11:42:00Z">
            <w:rPr/>
          </w:rPrChange>
        </w:rPr>
        <w:t xml:space="preserve">in </w:t>
      </w:r>
      <w:r w:rsidR="0012187C" w:rsidRPr="00ED20ED">
        <w:rPr>
          <w:color w:val="000000" w:themeColor="text1"/>
          <w:rPrChange w:id="214" w:author="Dave Bridges" w:date="2023-11-06T11:42:00Z">
            <w:rPr/>
          </w:rPrChange>
        </w:rPr>
        <w:fldChar w:fldCharType="begin"/>
      </w:r>
      <w:r w:rsidR="0012187C" w:rsidRPr="00ED20ED">
        <w:rPr>
          <w:color w:val="000000" w:themeColor="text1"/>
          <w:rPrChange w:id="215" w:author="Dave Bridges" w:date="2023-11-06T11:42:00Z">
            <w:rPr/>
          </w:rPrChange>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Change w:id="216" w:author="Dave Bridges" w:date="2023-11-06T11:42:00Z">
            <w:rPr/>
          </w:rPrChange>
        </w:rPr>
        <w:fldChar w:fldCharType="separate"/>
      </w:r>
      <w:r w:rsidR="0012187C" w:rsidRPr="00ED20ED">
        <w:rPr>
          <w:color w:val="000000" w:themeColor="text1"/>
          <w:rPrChange w:id="217" w:author="Dave Bridges" w:date="2023-11-06T11:42:00Z">
            <w:rPr/>
          </w:rPrChange>
        </w:rPr>
        <w:t>[9]</w:t>
      </w:r>
      <w:r w:rsidR="0012187C" w:rsidRPr="00ED20ED">
        <w:rPr>
          <w:color w:val="000000" w:themeColor="text1"/>
          <w:rPrChange w:id="218" w:author="Dave Bridges" w:date="2023-11-06T11:42:00Z">
            <w:rPr/>
          </w:rPrChange>
        </w:rPr>
        <w:fldChar w:fldCharType="end"/>
      </w:r>
      <w:r w:rsidR="00CF13FE" w:rsidRPr="00ED20ED">
        <w:rPr>
          <w:color w:val="000000" w:themeColor="text1"/>
          <w:rPrChange w:id="219" w:author="Dave Bridges" w:date="2023-11-06T11:42:00Z">
            <w:rPr/>
          </w:rPrChange>
        </w:rPr>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ED20ED" w:rsidRDefault="00A8356A" w:rsidP="009A106A">
      <w:pPr>
        <w:rPr>
          <w:rFonts w:ascii="Arial" w:hAnsi="Arial"/>
          <w:color w:val="000000" w:themeColor="text1"/>
          <w:sz w:val="27"/>
          <w:rPrChange w:id="220" w:author="Dave Bridges" w:date="2023-11-06T11:42:00Z">
            <w:rPr>
              <w:rFonts w:ascii="Arial" w:hAnsi="Arial" w:cs="Arial"/>
              <w:color w:val="585F69"/>
              <w:sz w:val="27"/>
              <w:szCs w:val="27"/>
            </w:rPr>
          </w:rPrChange>
        </w:rPr>
      </w:pPr>
      <w:r w:rsidRPr="00ED20ED">
        <w:rPr>
          <w:color w:val="000000" w:themeColor="text1"/>
          <w:rPrChange w:id="221" w:author="Dave Bridges" w:date="2023-11-06T11:42:00Z">
            <w:rPr/>
          </w:rPrChange>
        </w:rPr>
        <w:t xml:space="preserve">Calcium and cholesterol levels from male and female BXD were described in </w:t>
      </w:r>
      <w:r w:rsidRPr="00ED20ED">
        <w:rPr>
          <w:color w:val="000000" w:themeColor="text1"/>
          <w:rPrChange w:id="222" w:author="Dave Bridges" w:date="2023-11-06T11:42:00Z">
            <w:rPr/>
          </w:rPrChange>
        </w:rPr>
        <w:fldChar w:fldCharType="begin"/>
      </w:r>
      <w:r w:rsidR="00FA2FC4" w:rsidRPr="00ED20ED">
        <w:rPr>
          <w:color w:val="000000" w:themeColor="text1"/>
          <w:rPrChange w:id="223" w:author="Dave Bridges" w:date="2023-11-06T11:42:00Z">
            <w:rPr/>
          </w:rPrChange>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Change w:id="224" w:author="Dave Bridges" w:date="2023-11-06T11:42:00Z">
            <w:rPr/>
          </w:rPrChange>
        </w:rPr>
        <w:fldChar w:fldCharType="separate"/>
      </w:r>
      <w:r w:rsidR="00FA2FC4" w:rsidRPr="00ED20ED">
        <w:rPr>
          <w:color w:val="000000" w:themeColor="text1"/>
          <w:rPrChange w:id="225" w:author="Dave Bridges" w:date="2023-11-06T11:42:00Z">
            <w:rPr/>
          </w:rPrChange>
        </w:rPr>
        <w:t>[10]</w:t>
      </w:r>
      <w:r w:rsidRPr="00ED20ED">
        <w:rPr>
          <w:color w:val="000000" w:themeColor="text1"/>
          <w:rPrChange w:id="226" w:author="Dave Bridges" w:date="2023-11-06T11:42:00Z">
            <w:rPr/>
          </w:rPrChange>
        </w:rPr>
        <w:fldChar w:fldCharType="end"/>
      </w:r>
      <w:r w:rsidRPr="00ED20ED">
        <w:rPr>
          <w:color w:val="000000" w:themeColor="text1"/>
          <w:rPrChange w:id="227" w:author="Dave Bridges" w:date="2023-11-06T11:42:00Z">
            <w:rPr/>
          </w:rPrChange>
        </w:rPr>
        <w:t xml:space="preserve">.  These data were downloaded from </w:t>
      </w:r>
      <w:proofErr w:type="spellStart"/>
      <w:r w:rsidRPr="00ED20ED">
        <w:rPr>
          <w:color w:val="000000" w:themeColor="text1"/>
          <w:rPrChange w:id="228" w:author="Dave Bridges" w:date="2023-11-06T11:42:00Z">
            <w:rPr/>
          </w:rPrChange>
        </w:rPr>
        <w:t>GeneNetwork</w:t>
      </w:r>
      <w:proofErr w:type="spellEnd"/>
      <w:r w:rsidRPr="00ED20ED">
        <w:rPr>
          <w:color w:val="000000" w:themeColor="text1"/>
          <w:rPrChange w:id="229" w:author="Dave Bridges" w:date="2023-11-06T11:42:00Z">
            <w:rPr/>
          </w:rPrChange>
        </w:rPr>
        <w:t xml:space="preserve"> (</w:t>
      </w:r>
      <w:r w:rsidR="00F63D71">
        <w:fldChar w:fldCharType="begin"/>
      </w:r>
      <w:r w:rsidR="00F63D71">
        <w:instrText xml:space="preserve"> HYPERLINK "http://www.genenetwork.org/" </w:instrText>
      </w:r>
      <w:r w:rsidR="00F63D71">
        <w:fldChar w:fldCharType="separate"/>
      </w:r>
      <w:r w:rsidRPr="00ED20ED">
        <w:rPr>
          <w:rStyle w:val="Hyperlink"/>
          <w:color w:val="000000" w:themeColor="text1"/>
          <w:rPrChange w:id="230" w:author="Dave Bridges" w:date="2023-11-06T11:42:00Z">
            <w:rPr>
              <w:rStyle w:val="Hyperlink"/>
            </w:rPr>
          </w:rPrChange>
        </w:rPr>
        <w:t>http://www.genenetwork.org/</w:t>
      </w:r>
      <w:r w:rsidR="00F63D71">
        <w:rPr>
          <w:rStyle w:val="Hyperlink"/>
          <w:color w:val="000000" w:themeColor="text1"/>
          <w:rPrChange w:id="231" w:author="Dave Bridges" w:date="2023-11-06T11:42:00Z">
            <w:rPr>
              <w:rStyle w:val="Hyperlink"/>
            </w:rPr>
          </w:rPrChange>
        </w:rPr>
        <w:fldChar w:fldCharType="end"/>
      </w:r>
      <w:r w:rsidRPr="00ED20ED">
        <w:rPr>
          <w:color w:val="000000" w:themeColor="text1"/>
          <w:rPrChange w:id="232" w:author="Dave Bridges" w:date="2023-11-06T11:42:00Z">
            <w:rPr/>
          </w:rPrChange>
        </w:rPr>
        <w:t xml:space="preserve">) </w:t>
      </w:r>
      <w:r w:rsidRPr="00ED20ED">
        <w:rPr>
          <w:color w:val="000000" w:themeColor="text1"/>
          <w:rPrChange w:id="233" w:author="Dave Bridges" w:date="2023-11-06T11:42:00Z">
            <w:rPr/>
          </w:rPrChange>
        </w:rPr>
        <w:fldChar w:fldCharType="begin"/>
      </w:r>
      <w:r w:rsidR="00FA2FC4" w:rsidRPr="00ED20ED">
        <w:rPr>
          <w:color w:val="000000" w:themeColor="text1"/>
          <w:rPrChange w:id="234" w:author="Dave Bridges" w:date="2023-11-06T11:42:00Z">
            <w:rPr/>
          </w:rPrChange>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Change w:id="235" w:author="Dave Bridges" w:date="2023-11-06T11:42:00Z">
            <w:rPr/>
          </w:rPrChange>
        </w:rPr>
        <w:fldChar w:fldCharType="separate"/>
      </w:r>
      <w:r w:rsidR="00FA2FC4" w:rsidRPr="00ED20ED">
        <w:rPr>
          <w:color w:val="000000" w:themeColor="text1"/>
          <w:rPrChange w:id="236" w:author="Dave Bridges" w:date="2023-11-06T11:42:00Z">
            <w:rPr/>
          </w:rPrChange>
        </w:rPr>
        <w:t>[11,12]</w:t>
      </w:r>
      <w:r w:rsidRPr="00ED20ED">
        <w:rPr>
          <w:color w:val="000000" w:themeColor="text1"/>
          <w:rPrChange w:id="237" w:author="Dave Bridges" w:date="2023-11-06T11:42:00Z">
            <w:rPr/>
          </w:rPrChange>
        </w:rPr>
        <w:fldChar w:fldCharType="end"/>
      </w:r>
      <w:r w:rsidRPr="00ED20ED">
        <w:rPr>
          <w:color w:val="000000" w:themeColor="text1"/>
          <w:rPrChange w:id="238" w:author="Dave Bridges" w:date="2023-11-06T11:42:00Z">
            <w:rPr/>
          </w:rPrChange>
        </w:rPr>
        <w:t xml:space="preserve"> as datasets BXD_12844, BXD_12914, BXD_12951, and BXD_12881.  </w:t>
      </w:r>
      <w:r w:rsidR="00415101" w:rsidRPr="00ED20ED">
        <w:rPr>
          <w:color w:val="000000" w:themeColor="text1"/>
          <w:rPrChange w:id="239" w:author="Dave Bridges" w:date="2023-11-06T11:42:00Z">
            <w:rPr/>
          </w:rPrChange>
        </w:rPr>
        <w:t xml:space="preserve">These datasets included 17 female and </w:t>
      </w:r>
      <w:r w:rsidR="00C94146" w:rsidRPr="00ED20ED">
        <w:rPr>
          <w:color w:val="000000" w:themeColor="text1"/>
          <w:rPrChange w:id="240" w:author="Dave Bridges" w:date="2023-11-06T11:42:00Z">
            <w:rPr/>
          </w:rPrChange>
        </w:rPr>
        <w:t xml:space="preserve">strains (72 mice) and </w:t>
      </w:r>
      <w:r w:rsidR="00415101" w:rsidRPr="00ED20ED">
        <w:rPr>
          <w:color w:val="000000" w:themeColor="text1"/>
          <w:rPrChange w:id="241" w:author="Dave Bridges" w:date="2023-11-06T11:42:00Z">
            <w:rPr/>
          </w:rPrChange>
        </w:rPr>
        <w:t xml:space="preserve">36 male </w:t>
      </w:r>
      <w:r w:rsidR="00C94146" w:rsidRPr="00ED20ED">
        <w:rPr>
          <w:color w:val="000000" w:themeColor="text1"/>
          <w:rPrChange w:id="242" w:author="Dave Bridges" w:date="2023-11-06T11:42:00Z">
            <w:rPr/>
          </w:rPrChange>
        </w:rPr>
        <w:t>strains (254 mice</w:t>
      </w:r>
      <w:r w:rsidR="009A106A" w:rsidRPr="00ED20ED">
        <w:rPr>
          <w:color w:val="000000" w:themeColor="text1"/>
          <w:rPrChange w:id="243" w:author="Dave Bridges" w:date="2023-11-06T11:42:00Z">
            <w:rPr/>
          </w:rPrChange>
        </w:rPr>
        <w:t xml:space="preserve">; </w:t>
      </w:r>
      <w:proofErr w:type="gramStart"/>
      <w:r w:rsidR="009A106A" w:rsidRPr="00ED20ED">
        <w:rPr>
          <w:color w:val="000000" w:themeColor="text1"/>
          <w:rPrChange w:id="244" w:author="Dave Bridges" w:date="2023-11-06T11:42:00Z">
            <w:rPr/>
          </w:rPrChange>
        </w:rPr>
        <w:t>RRID:MGI</w:t>
      </w:r>
      <w:proofErr w:type="gramEnd"/>
      <w:r w:rsidR="009A106A" w:rsidRPr="00ED20ED">
        <w:rPr>
          <w:color w:val="000000" w:themeColor="text1"/>
          <w:rPrChange w:id="245" w:author="Dave Bridges" w:date="2023-11-06T11:42:00Z">
            <w:rPr/>
          </w:rPrChange>
        </w:rPr>
        <w:t>:2164899</w:t>
      </w:r>
      <w:r w:rsidR="00C94146" w:rsidRPr="00ED20ED">
        <w:rPr>
          <w:color w:val="000000" w:themeColor="text1"/>
          <w:rPrChange w:id="246" w:author="Dave Bridges" w:date="2023-11-06T11:42:00Z">
            <w:rPr/>
          </w:rPrChange>
        </w:rPr>
        <w:t>)</w:t>
      </w:r>
      <w:r w:rsidR="00415101" w:rsidRPr="00ED20ED">
        <w:rPr>
          <w:color w:val="000000" w:themeColor="text1"/>
          <w:rPrChange w:id="247" w:author="Dave Bridges" w:date="2023-11-06T11:42:00Z">
            <w:rPr/>
          </w:rPrChange>
        </w:rPr>
        <w:t>.</w:t>
      </w:r>
      <w:r w:rsidR="00C94146" w:rsidRPr="00ED20ED">
        <w:rPr>
          <w:color w:val="000000" w:themeColor="text1"/>
          <w:rPrChange w:id="248" w:author="Dave Bridges" w:date="2023-11-06T11:42:00Z">
            <w:rPr/>
          </w:rPrChange>
        </w:rPr>
        <w:t xml:space="preserve">  </w:t>
      </w:r>
      <w:r w:rsidR="0061059B" w:rsidRPr="00ED20ED">
        <w:rPr>
          <w:color w:val="000000" w:themeColor="text1"/>
          <w:rPrChange w:id="249" w:author="Dave Bridges" w:date="2023-11-06T11:42:00Z">
            <w:rPr/>
          </w:rPrChange>
        </w:rPr>
        <w:t>These mice were maintained on a chow diet (</w:t>
      </w:r>
      <w:r w:rsidR="00194B8A" w:rsidRPr="00ED20ED">
        <w:rPr>
          <w:color w:val="000000" w:themeColor="text1"/>
          <w:rPrChange w:id="250" w:author="Dave Bridges" w:date="2023-11-06T11:42:00Z">
            <w:rPr/>
          </w:rPrChange>
        </w:rPr>
        <w:t xml:space="preserve">SAFE; D04) </w:t>
      </w:r>
      <w:r w:rsidR="009A106A" w:rsidRPr="00ED20ED">
        <w:rPr>
          <w:color w:val="000000" w:themeColor="text1"/>
          <w:rPrChange w:id="251" w:author="Dave Bridges" w:date="2023-11-06T11:42:00Z">
            <w:rPr/>
          </w:rPrChange>
        </w:rPr>
        <w:t>with</w:t>
      </w:r>
      <w:r w:rsidR="00194B8A" w:rsidRPr="00ED20ED">
        <w:rPr>
          <w:color w:val="000000" w:themeColor="text1"/>
          <w:rPrChange w:id="252" w:author="Dave Bridges" w:date="2023-11-06T11:42:00Z">
            <w:rPr/>
          </w:rPrChange>
        </w:rPr>
        <w:t xml:space="preserve"> blood collected at 14 weeks of age.  </w:t>
      </w:r>
      <w:r w:rsidR="00C94146" w:rsidRPr="00ED20ED">
        <w:rPr>
          <w:color w:val="000000" w:themeColor="text1"/>
          <w:rPrChange w:id="253" w:author="Dave Bridges" w:date="2023-11-06T11:42:00Z">
            <w:rPr/>
          </w:rPrChange>
        </w:rPr>
        <w:t xml:space="preserve">Data were averaged and analyzed </w:t>
      </w:r>
      <w:r w:rsidR="00194B8A" w:rsidRPr="00ED20ED">
        <w:rPr>
          <w:color w:val="000000" w:themeColor="text1"/>
          <w:rPrChange w:id="254" w:author="Dave Bridges" w:date="2023-11-06T11:42:00Z">
            <w:rPr/>
          </w:rPrChange>
        </w:rPr>
        <w:t>by</w:t>
      </w:r>
      <w:r w:rsidR="00C94146" w:rsidRPr="00ED20ED">
        <w:rPr>
          <w:color w:val="000000" w:themeColor="text1"/>
          <w:rPrChange w:id="255" w:author="Dave Bridges" w:date="2023-11-06T11:42:00Z">
            <w:rPr/>
          </w:rPrChange>
        </w:rPr>
        <w:t xml:space="preserve"> strain</w:t>
      </w:r>
      <w:r w:rsidR="00DA4A35" w:rsidRPr="00ED20ED">
        <w:rPr>
          <w:color w:val="000000" w:themeColor="text1"/>
          <w:rPrChange w:id="256" w:author="Dave Bridges" w:date="2023-11-06T11:42:00Z">
            <w:rPr/>
          </w:rPrChange>
        </w:rPr>
        <w:t xml:space="preserve"> and sex</w:t>
      </w:r>
      <w:r w:rsidR="00C94146" w:rsidRPr="00ED20ED">
        <w:rPr>
          <w:color w:val="000000" w:themeColor="text1"/>
          <w:rPrChange w:id="257" w:author="Dave Bridges" w:date="2023-11-06T11:42:00Z">
            <w:rPr/>
          </w:rPrChange>
        </w:rPr>
        <w:t>.</w:t>
      </w:r>
    </w:p>
    <w:p w14:paraId="4D91C910" w14:textId="31B7B9EC" w:rsidR="001C5E79" w:rsidRPr="00ED20ED" w:rsidRDefault="001C5E79" w:rsidP="003B394D">
      <w:pPr>
        <w:rPr>
          <w:color w:val="000000" w:themeColor="text1"/>
          <w:rPrChange w:id="258" w:author="Dave Bridges" w:date="2023-11-06T11:42:00Z">
            <w:rPr/>
          </w:rPrChange>
        </w:rPr>
      </w:pPr>
    </w:p>
    <w:p w14:paraId="7064508C" w14:textId="65E74AC8" w:rsidR="001C5E79" w:rsidRDefault="001C5E79" w:rsidP="00E50DC1">
      <w:pPr>
        <w:pStyle w:val="Heading2"/>
      </w:pPr>
      <w:r>
        <w:t>Statistics</w:t>
      </w:r>
    </w:p>
    <w:p w14:paraId="652E0F4D" w14:textId="00E9E79E" w:rsidR="003B394D" w:rsidRPr="00ED20ED" w:rsidRDefault="001C5E79" w:rsidP="00E50DC1">
      <w:pPr>
        <w:rPr>
          <w:color w:val="000000" w:themeColor="text1"/>
          <w:rPrChange w:id="259" w:author="Dave Bridges" w:date="2023-11-06T11:42:00Z">
            <w:rPr/>
          </w:rPrChange>
        </w:rPr>
      </w:pPr>
      <w:r w:rsidRPr="00ED20ED">
        <w:rPr>
          <w:color w:val="000000" w:themeColor="text1"/>
          <w:rPrChange w:id="260" w:author="Dave Bridges" w:date="2023-11-06T11:42:00Z">
            <w:rPr/>
          </w:rPrChange>
        </w:rPr>
        <w:t>All statistical analyses were performed using R version 4.2.0</w:t>
      </w:r>
      <w:r w:rsidR="009B2FF9" w:rsidRPr="00ED20ED">
        <w:rPr>
          <w:color w:val="000000" w:themeColor="text1"/>
          <w:rPrChange w:id="261" w:author="Dave Bridges" w:date="2023-11-06T11:42:00Z">
            <w:rPr/>
          </w:rPrChange>
        </w:rPr>
        <w:t xml:space="preserve"> </w:t>
      </w:r>
      <w:r w:rsidR="009B2FF9" w:rsidRPr="00ED20ED">
        <w:rPr>
          <w:color w:val="000000" w:themeColor="text1"/>
          <w:rPrChange w:id="262" w:author="Dave Bridges" w:date="2023-11-06T11:42:00Z">
            <w:rPr/>
          </w:rPrChange>
        </w:rPr>
        <w:fldChar w:fldCharType="begin"/>
      </w:r>
      <w:r w:rsidR="00FA2FC4" w:rsidRPr="00ED20ED">
        <w:rPr>
          <w:color w:val="000000" w:themeColor="text1"/>
          <w:rPrChange w:id="263" w:author="Dave Bridges" w:date="2023-11-06T11:42:00Z">
            <w:rPr/>
          </w:rPrChange>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Change w:id="264" w:author="Dave Bridges" w:date="2023-11-06T11:42:00Z">
            <w:rPr/>
          </w:rPrChange>
        </w:rPr>
        <w:fldChar w:fldCharType="separate"/>
      </w:r>
      <w:r w:rsidR="00FA2FC4" w:rsidRPr="00ED20ED">
        <w:rPr>
          <w:color w:val="000000" w:themeColor="text1"/>
          <w:rPrChange w:id="265" w:author="Dave Bridges" w:date="2023-11-06T11:42:00Z">
            <w:rPr/>
          </w:rPrChange>
        </w:rPr>
        <w:t>[13]</w:t>
      </w:r>
      <w:r w:rsidR="009B2FF9" w:rsidRPr="00ED20ED">
        <w:rPr>
          <w:color w:val="000000" w:themeColor="text1"/>
          <w:rPrChange w:id="266" w:author="Dave Bridges" w:date="2023-11-06T11:42:00Z">
            <w:rPr/>
          </w:rPrChange>
        </w:rPr>
        <w:fldChar w:fldCharType="end"/>
      </w:r>
      <w:r w:rsidRPr="00ED20ED">
        <w:rPr>
          <w:color w:val="000000" w:themeColor="text1"/>
          <w:rPrChange w:id="267" w:author="Dave Bridges" w:date="2023-11-06T11:42:00Z">
            <w:rPr/>
          </w:rPrChange>
        </w:rPr>
        <w:t xml:space="preserve">.  Cholesterol data </w:t>
      </w:r>
      <w:r w:rsidR="009516D5" w:rsidRPr="00ED20ED">
        <w:rPr>
          <w:color w:val="000000" w:themeColor="text1"/>
          <w:rPrChange w:id="268" w:author="Dave Bridges" w:date="2023-11-06T11:42:00Z">
            <w:rPr/>
          </w:rPrChange>
        </w:rPr>
        <w:t>were</w:t>
      </w:r>
      <w:r w:rsidRPr="00ED20ED">
        <w:rPr>
          <w:color w:val="000000" w:themeColor="text1"/>
          <w:rPrChange w:id="269" w:author="Dave Bridges" w:date="2023-11-06T11:42:00Z">
            <w:rPr/>
          </w:rPrChange>
        </w:rPr>
        <w:t xml:space="preserve"> not normally distributed </w:t>
      </w:r>
      <w:r w:rsidR="009516D5" w:rsidRPr="00ED20ED">
        <w:rPr>
          <w:color w:val="000000" w:themeColor="text1"/>
          <w:rPrChange w:id="270" w:author="Dave Bridges" w:date="2023-11-06T11:42:00Z">
            <w:rPr/>
          </w:rPrChange>
        </w:rPr>
        <w:t xml:space="preserve">within groups </w:t>
      </w:r>
      <w:r w:rsidRPr="00ED20ED">
        <w:rPr>
          <w:color w:val="000000" w:themeColor="text1"/>
          <w:rPrChange w:id="271" w:author="Dave Bridges" w:date="2023-11-06T11:42:00Z">
            <w:rPr/>
          </w:rPrChange>
        </w:rPr>
        <w:t>(p&lt;0.05 by sex and diet stratified Shapiro-Wilk tests)</w:t>
      </w:r>
      <w:r w:rsidR="009516D5" w:rsidRPr="00ED20ED">
        <w:rPr>
          <w:color w:val="000000" w:themeColor="text1"/>
          <w:rPrChange w:id="272" w:author="Dave Bridges" w:date="2023-11-06T11:42:00Z">
            <w:rPr/>
          </w:rPrChange>
        </w:rPr>
        <w:t>, so non-parametric pairwise tests were used</w:t>
      </w:r>
      <w:r w:rsidRPr="00ED20ED">
        <w:rPr>
          <w:b/>
          <w:color w:val="000000" w:themeColor="text1"/>
          <w:rPrChange w:id="273" w:author="Dave Bridges" w:date="2023-11-06T11:42:00Z">
            <w:rPr>
              <w:b/>
              <w:bCs/>
              <w:color w:val="FF0000"/>
            </w:rPr>
          </w:rPrChange>
        </w:rPr>
        <w:t>.</w:t>
      </w:r>
      <w:r w:rsidR="009516D5" w:rsidRPr="00ED20ED">
        <w:rPr>
          <w:b/>
          <w:color w:val="000000" w:themeColor="text1"/>
          <w:rPrChange w:id="274" w:author="Dave Bridges" w:date="2023-11-06T11:42:00Z">
            <w:rPr>
              <w:b/>
              <w:bCs/>
              <w:color w:val="FF0000"/>
            </w:rPr>
          </w:rPrChange>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rsidRPr="00ED20ED">
        <w:rPr>
          <w:color w:val="000000" w:themeColor="text1"/>
          <w:rPrChange w:id="275" w:author="Dave Bridges" w:date="2023-11-06T11:42:00Z">
            <w:rPr/>
          </w:rPrChange>
        </w:rPr>
        <w:t xml:space="preserve">.  </w:t>
      </w:r>
      <w:r w:rsidR="0048783D" w:rsidRPr="00ED20ED">
        <w:rPr>
          <w:color w:val="000000" w:themeColor="text1"/>
          <w:rPrChange w:id="276" w:author="Dave Bridges" w:date="2023-11-06T11:42:00Z">
            <w:rPr/>
          </w:rPrChange>
        </w:rPr>
        <w:t>For all comparisons sex was first tested as a modifier, and then as a covariate.</w:t>
      </w:r>
      <w:r w:rsidR="00B76A59" w:rsidRPr="00ED20ED">
        <w:rPr>
          <w:color w:val="000000" w:themeColor="text1"/>
          <w:rPrChange w:id="277" w:author="Dave Bridges" w:date="2023-11-06T11:42:00Z">
            <w:rPr/>
          </w:rPrChange>
        </w:rPr>
        <w:t xml:space="preserve"> </w:t>
      </w:r>
      <w:r w:rsidR="0048783D" w:rsidRPr="00ED20ED">
        <w:rPr>
          <w:color w:val="000000" w:themeColor="text1"/>
          <w:rPrChange w:id="278" w:author="Dave Bridges" w:date="2023-11-06T11:42:00Z">
            <w:rPr/>
          </w:rPrChange>
        </w:rPr>
        <w:t xml:space="preserve"> If there was significant evidence of sex modification, pairwise sex-stratified analyses are also reported.  </w:t>
      </w:r>
      <w:r w:rsidR="003A7331" w:rsidRPr="00ED20ED">
        <w:rPr>
          <w:color w:val="000000" w:themeColor="text1"/>
          <w:rPrChange w:id="279" w:author="Dave Bridges" w:date="2023-11-06T11:42:00Z">
            <w:rPr/>
          </w:rPrChange>
        </w:rPr>
        <w:t xml:space="preserve">Regression trees were generated using the </w:t>
      </w:r>
      <w:proofErr w:type="spellStart"/>
      <w:r w:rsidR="003A7331" w:rsidRPr="00ED20ED">
        <w:rPr>
          <w:color w:val="000000" w:themeColor="text1"/>
          <w:rPrChange w:id="280" w:author="Dave Bridges" w:date="2023-11-06T11:42:00Z">
            <w:rPr/>
          </w:rPrChange>
        </w:rPr>
        <w:t>rpart</w:t>
      </w:r>
      <w:proofErr w:type="spellEnd"/>
      <w:r w:rsidR="003A7331" w:rsidRPr="00ED20ED">
        <w:rPr>
          <w:color w:val="000000" w:themeColor="text1"/>
          <w:rPrChange w:id="281" w:author="Dave Bridges" w:date="2023-11-06T11:42:00Z">
            <w:rPr/>
          </w:rPrChange>
        </w:rPr>
        <w:t xml:space="preserve"> package (version 4.1.19; </w:t>
      </w:r>
      <w:r w:rsidR="003A7331" w:rsidRPr="00ED20ED">
        <w:rPr>
          <w:color w:val="000000" w:themeColor="text1"/>
          <w:rPrChange w:id="282" w:author="Dave Bridges" w:date="2023-11-06T11:42:00Z">
            <w:rPr/>
          </w:rPrChange>
        </w:rPr>
        <w:fldChar w:fldCharType="begin"/>
      </w:r>
      <w:r w:rsidR="00FA2FC4" w:rsidRPr="00ED20ED">
        <w:rPr>
          <w:color w:val="000000" w:themeColor="text1"/>
          <w:rPrChange w:id="283" w:author="Dave Bridges" w:date="2023-11-06T11:42:00Z">
            <w:rPr/>
          </w:rPrChange>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Change w:id="284" w:author="Dave Bridges" w:date="2023-11-06T11:42:00Z">
            <w:rPr/>
          </w:rPrChange>
        </w:rPr>
        <w:fldChar w:fldCharType="separate"/>
      </w:r>
      <w:r w:rsidR="00FA2FC4" w:rsidRPr="00ED20ED">
        <w:rPr>
          <w:color w:val="000000" w:themeColor="text1"/>
          <w:rPrChange w:id="285" w:author="Dave Bridges" w:date="2023-11-06T11:42:00Z">
            <w:rPr/>
          </w:rPrChange>
        </w:rPr>
        <w:t>[14]</w:t>
      </w:r>
      <w:r w:rsidR="003A7331" w:rsidRPr="00ED20ED">
        <w:rPr>
          <w:color w:val="000000" w:themeColor="text1"/>
          <w:rPrChange w:id="286" w:author="Dave Bridges" w:date="2023-11-06T11:42:00Z">
            <w:rPr/>
          </w:rPrChange>
        </w:rPr>
        <w:fldChar w:fldCharType="end"/>
      </w:r>
      <w:r w:rsidR="003A7331" w:rsidRPr="00ED20ED">
        <w:rPr>
          <w:color w:val="000000" w:themeColor="text1"/>
          <w:rPrChange w:id="287" w:author="Dave Bridges" w:date="2023-11-06T11:42:00Z">
            <w:rPr/>
          </w:rPrChange>
        </w:rPr>
        <w:t xml:space="preserve">), and pruned based on the </w:t>
      </w:r>
      <w:r w:rsidR="00A35CFB" w:rsidRPr="00ED20ED">
        <w:rPr>
          <w:color w:val="000000" w:themeColor="text1"/>
          <w:rPrChange w:id="288" w:author="Dave Bridges" w:date="2023-11-06T11:42:00Z">
            <w:rPr/>
          </w:rPrChange>
        </w:rPr>
        <w:t xml:space="preserve">number of branches </w:t>
      </w:r>
      <w:r w:rsidR="00006B24" w:rsidRPr="00ED20ED">
        <w:rPr>
          <w:color w:val="000000" w:themeColor="text1"/>
          <w:rPrChange w:id="289" w:author="Dave Bridges" w:date="2023-11-06T11:42:00Z">
            <w:rPr/>
          </w:rPrChange>
        </w:rPr>
        <w:t>at</w:t>
      </w:r>
      <w:r w:rsidR="00A35CFB" w:rsidRPr="00ED20ED">
        <w:rPr>
          <w:color w:val="000000" w:themeColor="text1"/>
          <w:rPrChange w:id="290" w:author="Dave Bridges" w:date="2023-11-06T11:42:00Z">
            <w:rPr/>
          </w:rPrChange>
        </w:rPr>
        <w:t xml:space="preserve"> the </w:t>
      </w:r>
      <w:r w:rsidR="003A7331" w:rsidRPr="00ED20ED">
        <w:rPr>
          <w:color w:val="000000" w:themeColor="text1"/>
          <w:rPrChange w:id="291" w:author="Dave Bridges" w:date="2023-11-06T11:42:00Z">
            <w:rPr/>
          </w:rPrChange>
        </w:rPr>
        <w:t>minimum cross</w:t>
      </w:r>
      <w:r w:rsidR="00A35CFB" w:rsidRPr="00ED20ED">
        <w:rPr>
          <w:color w:val="000000" w:themeColor="text1"/>
          <w:rPrChange w:id="292" w:author="Dave Bridges" w:date="2023-11-06T11:42:00Z">
            <w:rPr/>
          </w:rPrChange>
        </w:rPr>
        <w:t>-</w:t>
      </w:r>
      <w:r w:rsidR="003A7331" w:rsidRPr="00ED20ED">
        <w:rPr>
          <w:color w:val="000000" w:themeColor="text1"/>
          <w:rPrChange w:id="293" w:author="Dave Bridges" w:date="2023-11-06T11:42:00Z">
            <w:rPr/>
          </w:rPrChange>
        </w:rPr>
        <w:t>validated standard error</w:t>
      </w:r>
      <w:r w:rsidR="00A35CFB" w:rsidRPr="00ED20ED">
        <w:rPr>
          <w:color w:val="000000" w:themeColor="text1"/>
          <w:rPrChange w:id="294" w:author="Dave Bridges" w:date="2023-11-06T11:42:00Z">
            <w:rPr/>
          </w:rPrChange>
        </w:rPr>
        <w:t xml:space="preserve"> rate</w:t>
      </w:r>
      <w:r w:rsidR="003A7331" w:rsidRPr="00ED20ED">
        <w:rPr>
          <w:color w:val="000000" w:themeColor="text1"/>
          <w:rPrChange w:id="295" w:author="Dave Bridges" w:date="2023-11-06T11:42:00Z">
            <w:rPr/>
          </w:rPrChange>
        </w:rPr>
        <w:t xml:space="preserve">.  </w:t>
      </w:r>
      <w:ins w:id="296" w:author="Dave Bridges" w:date="2023-11-06T11:42:00Z">
        <w:r w:rsidR="009C786C" w:rsidRPr="00ED20ED">
          <w:rPr>
            <w:color w:val="000000" w:themeColor="text1"/>
          </w:rPr>
          <w:t>Partial effect sizes</w:t>
        </w:r>
      </w:ins>
      <w:del w:id="297" w:author="Dave Bridges" w:date="2023-11-06T11:42:00Z">
        <w:r w:rsidR="003B6B4B">
          <w:delText>Causal mediation analyses</w:delText>
        </w:r>
      </w:del>
      <w:r w:rsidR="003B6B4B" w:rsidRPr="00ED20ED">
        <w:rPr>
          <w:color w:val="000000" w:themeColor="text1"/>
          <w:rPrChange w:id="298" w:author="Dave Bridges" w:date="2023-11-06T11:42:00Z">
            <w:rPr/>
          </w:rPrChange>
        </w:rPr>
        <w:t xml:space="preserve"> were </w:t>
      </w:r>
      <w:ins w:id="299" w:author="Dave Bridges" w:date="2023-11-06T11:42:00Z">
        <w:r w:rsidR="009C786C" w:rsidRPr="00ED20ED">
          <w:rPr>
            <w:color w:val="000000" w:themeColor="text1"/>
          </w:rPr>
          <w:t>estimated</w:t>
        </w:r>
      </w:ins>
      <w:del w:id="300" w:author="Dave Bridges" w:date="2023-11-06T11:42:00Z">
        <w:r w:rsidR="003B6B4B">
          <w:delText>performed with 1000 bootstraps with both the full and mediator models adjusted for sex</w:delText>
        </w:r>
      </w:del>
      <w:r w:rsidR="003B6B4B" w:rsidRPr="00ED20ED">
        <w:rPr>
          <w:color w:val="000000" w:themeColor="text1"/>
          <w:rPrChange w:id="301" w:author="Dave Bridges" w:date="2023-11-06T11:42:00Z">
            <w:rPr/>
          </w:rPrChange>
        </w:rPr>
        <w:t xml:space="preserve"> using the </w:t>
      </w:r>
      <w:proofErr w:type="spellStart"/>
      <w:ins w:id="302" w:author="Dave Bridges" w:date="2023-11-06T11:42:00Z">
        <w:r w:rsidR="009C786C" w:rsidRPr="00ED20ED">
          <w:rPr>
            <w:color w:val="000000" w:themeColor="text1"/>
          </w:rPr>
          <w:t>effectsize</w:t>
        </w:r>
      </w:ins>
      <w:proofErr w:type="spellEnd"/>
      <w:del w:id="303" w:author="Dave Bridges" w:date="2023-11-06T11:42:00Z">
        <w:r w:rsidR="003B6B4B">
          <w:delText>mediation</w:delText>
        </w:r>
      </w:del>
      <w:r w:rsidR="003B6B4B" w:rsidRPr="00ED20ED">
        <w:rPr>
          <w:color w:val="000000" w:themeColor="text1"/>
          <w:rPrChange w:id="304" w:author="Dave Bridges" w:date="2023-11-06T11:42:00Z">
            <w:rPr/>
          </w:rPrChange>
        </w:rPr>
        <w:t xml:space="preserve"> package (version </w:t>
      </w:r>
      <w:ins w:id="305" w:author="Dave Bridges" w:date="2023-11-06T11:42:00Z">
        <w:r w:rsidR="009C786C" w:rsidRPr="00ED20ED">
          <w:rPr>
            <w:color w:val="000000" w:themeColor="text1"/>
          </w:rPr>
          <w:t xml:space="preserve">,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ins>
      <w:del w:id="306" w:author="Dave Bridges" w:date="2023-11-06T11:42:00Z">
        <w:r w:rsidR="003B6B4B">
          <w:delText>4.5.0;</w:delText>
        </w:r>
      </w:del>
      <w:r w:rsidR="003B6B4B" w:rsidRPr="00ED20ED">
        <w:rPr>
          <w:color w:val="000000" w:themeColor="text1"/>
          <w:vertAlign w:val="subscript"/>
          <w:rPrChange w:id="307" w:author="Dave Bridges" w:date="2023-11-06T11:42:00Z">
            <w:rPr/>
          </w:rPrChange>
        </w:rPr>
        <w:t xml:space="preserve"> </w:t>
      </w:r>
      <w:ins w:id="308" w:author="Dave Bridges" w:date="2023-11-06T11:42:00Z">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ins>
      <w:del w:id="309" w:author="Dave Bridges" w:date="2023-11-06T11:42:00Z">
        <w:r w:rsidR="003B6B4B">
          <w:fldChar w:fldCharType="begin"/>
        </w:r>
        <w:r w:rsidR="003B6B4B">
          <w:del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delInstrText>
        </w:r>
        <w:r w:rsidR="003B6B4B">
          <w:fldChar w:fldCharType="separate"/>
        </w:r>
        <w:r w:rsidR="003B6B4B">
          <w:rPr>
            <w:noProof/>
          </w:rPr>
          <w:delText>[15]</w:delText>
        </w:r>
        <w:r w:rsidR="003B6B4B">
          <w:fldChar w:fldCharType="end"/>
        </w:r>
      </w:del>
      <w:r w:rsidR="003B6B4B" w:rsidRPr="00ED20ED">
        <w:rPr>
          <w:color w:val="000000" w:themeColor="text1"/>
          <w:rPrChange w:id="310" w:author="Dave Bridges" w:date="2023-11-06T11:42:00Z">
            <w:rPr/>
          </w:rPrChange>
        </w:rPr>
        <w:t>)</w:t>
      </w:r>
      <w:r w:rsidR="004022B5" w:rsidRPr="00ED20ED">
        <w:rPr>
          <w:color w:val="000000" w:themeColor="text1"/>
          <w:rPrChange w:id="311" w:author="Dave Bridges" w:date="2023-11-06T11:42:00Z">
            <w:rPr/>
          </w:rPrChange>
        </w:rPr>
        <w:t xml:space="preserve">, using the method described in </w:t>
      </w:r>
      <w:ins w:id="312" w:author="Dave Bridges" w:date="2023-11-06T11:42:00Z">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w:t>
        </w:r>
      </w:ins>
      <w:del w:id="313" w:author="Dave Bridges" w:date="2023-11-06T11:42:00Z">
        <w:r w:rsidR="004022B5">
          <w:fldChar w:fldCharType="begin"/>
        </w:r>
        <w:r w:rsidR="004022B5">
          <w:del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delInstrText>
        </w:r>
        <w:r w:rsidR="004022B5">
          <w:fldChar w:fldCharType="separate"/>
        </w:r>
        <w:r w:rsidR="004022B5">
          <w:rPr>
            <w:noProof/>
          </w:rPr>
          <w:delText>[16]</w:delText>
        </w:r>
        <w:r w:rsidR="004022B5">
          <w:fldChar w:fldCharType="end"/>
        </w:r>
        <w:r w:rsidR="003B6B4B">
          <w:delText>.</w:delText>
        </w:r>
      </w:del>
      <w:r w:rsidR="003B6B4B" w:rsidRPr="00ED20ED">
        <w:rPr>
          <w:color w:val="000000" w:themeColor="text1"/>
          <w:rPrChange w:id="314" w:author="Dave Bridges" w:date="2023-11-06T11:42:00Z">
            <w:rPr/>
          </w:rPrChange>
        </w:rPr>
        <w:t xml:space="preserve">  </w:t>
      </w:r>
      <w:r w:rsidR="009516D5" w:rsidRPr="00ED20ED">
        <w:rPr>
          <w:color w:val="000000" w:themeColor="text1"/>
          <w:rPrChange w:id="315" w:author="Dave Bridges" w:date="2023-11-06T11:42:00Z">
            <w:rPr/>
          </w:rPrChange>
        </w:rPr>
        <w:t xml:space="preserve">Statistical significance was set at an alpha of 0.05.  All data and reproducible code </w:t>
      </w:r>
      <w:r w:rsidR="00C13CA6" w:rsidRPr="00ED20ED">
        <w:rPr>
          <w:color w:val="000000" w:themeColor="text1"/>
          <w:rPrChange w:id="316" w:author="Dave Bridges" w:date="2023-11-06T11:42:00Z">
            <w:rPr/>
          </w:rPrChange>
        </w:rPr>
        <w:t>are</w:t>
      </w:r>
      <w:r w:rsidR="009516D5" w:rsidRPr="00ED20ED">
        <w:rPr>
          <w:color w:val="000000" w:themeColor="text1"/>
          <w:rPrChange w:id="317" w:author="Dave Bridges" w:date="2023-11-06T11:42:00Z">
            <w:rPr/>
          </w:rPrChange>
        </w:rPr>
        <w:t xml:space="preserve"> available for this manuscript at </w:t>
      </w:r>
      <w:r w:rsidR="00F63D71">
        <w:fldChar w:fldCharType="begin"/>
      </w:r>
      <w:r w:rsidR="00F63D71">
        <w:instrText xml:space="preserve"> HYPERLINK "https://github.com/BridgesLab/PrecisionNutrition" </w:instrText>
      </w:r>
      <w:r w:rsidR="00F63D71">
        <w:fldChar w:fldCharType="separate"/>
      </w:r>
      <w:r w:rsidR="009516D5" w:rsidRPr="00ED20ED">
        <w:rPr>
          <w:rStyle w:val="Hyperlink"/>
          <w:color w:val="000000" w:themeColor="text1"/>
          <w:rPrChange w:id="318" w:author="Dave Bridges" w:date="2023-11-06T11:42:00Z">
            <w:rPr>
              <w:rStyle w:val="Hyperlink"/>
            </w:rPr>
          </w:rPrChange>
        </w:rPr>
        <w:t>https://github.com/BridgesLab/PrecisionNutrition</w:t>
      </w:r>
      <w:r w:rsidR="00F63D71">
        <w:rPr>
          <w:rStyle w:val="Hyperlink"/>
          <w:color w:val="000000" w:themeColor="text1"/>
          <w:rPrChange w:id="319" w:author="Dave Bridges" w:date="2023-11-06T11:42:00Z">
            <w:rPr>
              <w:rStyle w:val="Hyperlink"/>
            </w:rPr>
          </w:rPrChange>
        </w:rPr>
        <w:fldChar w:fldCharType="end"/>
      </w:r>
      <w:r w:rsidR="009B2FF9" w:rsidRPr="00ED20ED">
        <w:rPr>
          <w:color w:val="000000" w:themeColor="text1"/>
          <w:rPrChange w:id="320" w:author="Dave Bridges" w:date="2023-11-06T11:42:00Z">
            <w:rPr/>
          </w:rPrChange>
        </w:rPr>
        <w:t>.</w:t>
      </w:r>
    </w:p>
    <w:p w14:paraId="333CC5D6" w14:textId="27A1C469" w:rsidR="000C06E4" w:rsidRDefault="003B394D" w:rsidP="00E50DC1">
      <w:pPr>
        <w:pStyle w:val="Heading1"/>
      </w:pPr>
      <w:r>
        <w:t>Results</w:t>
      </w:r>
    </w:p>
    <w:p w14:paraId="03F8B130" w14:textId="76B22506" w:rsidR="006416DA" w:rsidRPr="00ED20ED" w:rsidRDefault="006416DA" w:rsidP="006416DA">
      <w:pPr>
        <w:rPr>
          <w:color w:val="000000" w:themeColor="text1"/>
          <w:rPrChange w:id="321" w:author="Dave Bridges" w:date="2023-11-06T11:42:00Z">
            <w:rPr/>
          </w:rPrChange>
        </w:rPr>
      </w:pPr>
    </w:p>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Pr="00ED20ED" w:rsidRDefault="002A2864" w:rsidP="000B2E8A">
      <w:pPr>
        <w:rPr>
          <w:color w:val="000000" w:themeColor="text1"/>
          <w:rPrChange w:id="322" w:author="Dave Bridges" w:date="2023-11-06T11:42:00Z">
            <w:rPr/>
          </w:rPrChange>
        </w:rPr>
      </w:pPr>
      <w:r w:rsidRPr="00ED20ED">
        <w:rPr>
          <w:color w:val="000000" w:themeColor="text1"/>
          <w:rPrChange w:id="323" w:author="Dave Bridges" w:date="2023-11-06T11:42:00Z">
            <w:rPr/>
          </w:rPrChange>
        </w:rPr>
        <w:t xml:space="preserve">We first evaluated the cholesterol levels in the diversity outbred mice measured at </w:t>
      </w:r>
      <w:r w:rsidR="000A008F" w:rsidRPr="00ED20ED">
        <w:rPr>
          <w:color w:val="000000" w:themeColor="text1"/>
          <w:rPrChange w:id="324" w:author="Dave Bridges" w:date="2023-11-06T11:42:00Z">
            <w:rPr/>
          </w:rPrChange>
        </w:rPr>
        <w:t xml:space="preserve">8 </w:t>
      </w:r>
      <w:r w:rsidR="00C36BC2" w:rsidRPr="00ED20ED">
        <w:rPr>
          <w:color w:val="000000" w:themeColor="text1"/>
          <w:rPrChange w:id="325" w:author="Dave Bridges" w:date="2023-11-06T11:42:00Z">
            <w:rPr/>
          </w:rPrChange>
        </w:rPr>
        <w:t xml:space="preserve">and </w:t>
      </w:r>
      <w:r w:rsidR="000A008F" w:rsidRPr="00ED20ED">
        <w:rPr>
          <w:color w:val="000000" w:themeColor="text1"/>
          <w:rPrChange w:id="326" w:author="Dave Bridges" w:date="2023-11-06T11:42:00Z">
            <w:rPr/>
          </w:rPrChange>
        </w:rPr>
        <w:t>19 weeks</w:t>
      </w:r>
      <w:ins w:id="327" w:author="Dave Bridges" w:date="2023-11-06T11:42:00Z">
        <w:r w:rsidR="007D2020" w:rsidRPr="00ED20ED">
          <w:rPr>
            <w:color w:val="000000" w:themeColor="text1"/>
          </w:rPr>
          <w:t xml:space="preserve"> (5 and 16 weeks of HFHS or NCD feeding)</w:t>
        </w:r>
        <w:r w:rsidR="00C36BC2" w:rsidRPr="00ED20ED">
          <w:rPr>
            <w:color w:val="000000" w:themeColor="text1"/>
          </w:rPr>
          <w:t>.</w:t>
        </w:r>
      </w:ins>
      <w:del w:id="328" w:author="Dave Bridges" w:date="2023-11-06T11:42:00Z">
        <w:r w:rsidR="00C36BC2">
          <w:delText>.</w:delText>
        </w:r>
      </w:del>
      <w:r w:rsidR="00C36BC2" w:rsidRPr="00ED20ED">
        <w:rPr>
          <w:color w:val="000000" w:themeColor="text1"/>
          <w:rPrChange w:id="329" w:author="Dave Bridges" w:date="2023-11-06T11:42:00Z">
            <w:rPr/>
          </w:rPrChange>
        </w:rPr>
        <w:t xml:space="preserve">   Cholesterol levels for each group were similar at both time points</w:t>
      </w:r>
      <w:r w:rsidR="00EA279D" w:rsidRPr="00ED20ED">
        <w:rPr>
          <w:color w:val="000000" w:themeColor="text1"/>
          <w:rPrChange w:id="330" w:author="Dave Bridges" w:date="2023-11-06T11:42:00Z">
            <w:rPr/>
          </w:rPrChange>
        </w:rPr>
        <w:t xml:space="preserve"> (p=0.4</w:t>
      </w:r>
      <w:r w:rsidR="00D12B98" w:rsidRPr="00ED20ED">
        <w:rPr>
          <w:color w:val="000000" w:themeColor="text1"/>
          <w:rPrChange w:id="331" w:author="Dave Bridges" w:date="2023-11-06T11:42:00Z">
            <w:rPr/>
          </w:rPrChange>
        </w:rPr>
        <w:t>74</w:t>
      </w:r>
      <w:r w:rsidR="00EA279D" w:rsidRPr="00ED20ED">
        <w:rPr>
          <w:color w:val="000000" w:themeColor="text1"/>
          <w:rPrChange w:id="332" w:author="Dave Bridges" w:date="2023-11-06T11:42:00Z">
            <w:rPr/>
          </w:rPrChange>
        </w:rPr>
        <w:t xml:space="preserve"> by pairwise Wilcoxon test, see Supplementary Figure 1).  </w:t>
      </w:r>
      <w:r w:rsidR="00DE244E" w:rsidRPr="00ED20ED">
        <w:rPr>
          <w:color w:val="000000" w:themeColor="text1"/>
          <w:rPrChange w:id="333" w:author="Dave Bridges" w:date="2023-11-06T11:42:00Z">
            <w:rPr/>
          </w:rPrChange>
        </w:rPr>
        <w:t>This indicates that cholesterol levels are stable between both time points</w:t>
      </w:r>
      <w:r w:rsidR="00C36BC2" w:rsidRPr="00ED20ED">
        <w:rPr>
          <w:color w:val="000000" w:themeColor="text1"/>
          <w:rPrChange w:id="334" w:author="Dave Bridges" w:date="2023-11-06T11:42:00Z">
            <w:rPr/>
          </w:rPrChange>
        </w:rPr>
        <w:t>.</w:t>
      </w:r>
      <w:r w:rsidR="00D609A7" w:rsidRPr="00ED20ED">
        <w:rPr>
          <w:color w:val="000000" w:themeColor="text1"/>
          <w:rPrChange w:id="335" w:author="Dave Bridges" w:date="2023-11-06T11:42:00Z">
            <w:rPr/>
          </w:rPrChange>
        </w:rPr>
        <w:t xml:space="preserve">  We </w:t>
      </w:r>
      <w:r w:rsidR="000A008F" w:rsidRPr="00ED20ED">
        <w:rPr>
          <w:color w:val="000000" w:themeColor="text1"/>
          <w:rPrChange w:id="336" w:author="Dave Bridges" w:date="2023-11-06T11:42:00Z">
            <w:rPr/>
          </w:rPrChange>
        </w:rPr>
        <w:t xml:space="preserve">stratified </w:t>
      </w:r>
      <w:r w:rsidR="00B26227" w:rsidRPr="00ED20ED">
        <w:rPr>
          <w:color w:val="000000" w:themeColor="text1"/>
          <w:rPrChange w:id="337" w:author="Dave Bridges" w:date="2023-11-06T11:42:00Z">
            <w:rPr/>
          </w:rPrChange>
        </w:rPr>
        <w:t xml:space="preserve">cholesterol </w:t>
      </w:r>
      <w:r w:rsidR="000A008F" w:rsidRPr="00ED20ED">
        <w:rPr>
          <w:color w:val="000000" w:themeColor="text1"/>
          <w:rPrChange w:id="338" w:author="Dave Bridges" w:date="2023-11-06T11:42:00Z">
            <w:rPr/>
          </w:rPrChange>
        </w:rPr>
        <w:t>levels by sex and diet</w:t>
      </w:r>
      <w:r w:rsidR="00E60FD3" w:rsidRPr="00ED20ED">
        <w:rPr>
          <w:color w:val="000000" w:themeColor="text1"/>
          <w:rPrChange w:id="339" w:author="Dave Bridges" w:date="2023-11-06T11:42:00Z">
            <w:rPr/>
          </w:rPrChange>
        </w:rPr>
        <w:t xml:space="preserve">.  </w:t>
      </w:r>
      <w:r w:rsidR="00E52D5C" w:rsidRPr="00ED20ED">
        <w:rPr>
          <w:color w:val="000000" w:themeColor="text1"/>
          <w:rPrChange w:id="340" w:author="Dave Bridges" w:date="2023-11-06T11:42:00Z">
            <w:rPr/>
          </w:rPrChange>
        </w:rPr>
        <w:t>Via multivariate regression, we</w:t>
      </w:r>
      <w:r w:rsidR="00E60FD3" w:rsidRPr="00ED20ED">
        <w:rPr>
          <w:color w:val="000000" w:themeColor="text1"/>
          <w:rPrChange w:id="341" w:author="Dave Bridges" w:date="2023-11-06T11:42:00Z">
            <w:rPr/>
          </w:rPrChange>
        </w:rPr>
        <w:t xml:space="preserve"> found the</w:t>
      </w:r>
      <w:r w:rsidR="004E1E43" w:rsidRPr="00ED20ED">
        <w:rPr>
          <w:color w:val="000000" w:themeColor="text1"/>
          <w:rPrChange w:id="342" w:author="Dave Bridges" w:date="2023-11-06T11:42:00Z">
            <w:rPr/>
          </w:rPrChange>
        </w:rPr>
        <w:t xml:space="preserve"> expected </w:t>
      </w:r>
      <w:r w:rsidR="000B2E8A" w:rsidRPr="00ED20ED">
        <w:rPr>
          <w:color w:val="000000" w:themeColor="text1"/>
          <w:rPrChange w:id="343" w:author="Dave Bridges" w:date="2023-11-06T11:42:00Z">
            <w:rPr/>
          </w:rPrChange>
        </w:rPr>
        <w:t>cholesterol elevations in</w:t>
      </w:r>
      <w:r w:rsidR="00E60FD3" w:rsidRPr="00ED20ED">
        <w:rPr>
          <w:color w:val="000000" w:themeColor="text1"/>
          <w:rPrChange w:id="344" w:author="Dave Bridges" w:date="2023-11-06T11:42:00Z">
            <w:rPr/>
          </w:rPrChange>
        </w:rPr>
        <w:t xml:space="preserve"> mice on a</w:t>
      </w:r>
      <w:r w:rsidR="004E1E43" w:rsidRPr="00ED20ED">
        <w:rPr>
          <w:color w:val="000000" w:themeColor="text1"/>
          <w:rPrChange w:id="345" w:author="Dave Bridges" w:date="2023-11-06T11:42:00Z">
            <w:rPr/>
          </w:rPrChange>
        </w:rPr>
        <w:t xml:space="preserve"> HFHS diet</w:t>
      </w:r>
      <w:r w:rsidR="000B2E8A" w:rsidRPr="00ED20ED">
        <w:rPr>
          <w:color w:val="000000" w:themeColor="text1"/>
          <w:rPrChange w:id="346" w:author="Dave Bridges" w:date="2023-11-06T11:42:00Z">
            <w:rPr/>
          </w:rPrChange>
        </w:rPr>
        <w:t xml:space="preserve"> (</w:t>
      </w:r>
      <w:r w:rsidR="0079698D" w:rsidRPr="00ED20ED">
        <w:rPr>
          <w:color w:val="000000" w:themeColor="text1"/>
          <w:rPrChange w:id="347" w:author="Dave Bridges" w:date="2023-11-06T11:42:00Z">
            <w:rPr/>
          </w:rPrChange>
        </w:rPr>
        <w:t>33.</w:t>
      </w:r>
      <w:r w:rsidR="00D12B98" w:rsidRPr="00ED20ED">
        <w:rPr>
          <w:color w:val="000000" w:themeColor="text1"/>
          <w:rPrChange w:id="348" w:author="Dave Bridges" w:date="2023-11-06T11:42:00Z">
            <w:rPr/>
          </w:rPrChange>
        </w:rPr>
        <w:t>7</w:t>
      </w:r>
      <w:r w:rsidR="000B2E8A" w:rsidRPr="00ED20ED">
        <w:rPr>
          <w:color w:val="000000" w:themeColor="text1"/>
          <w:rPrChange w:id="349" w:author="Dave Bridges" w:date="2023-11-06T11:42:00Z">
            <w:rPr/>
          </w:rPrChange>
        </w:rPr>
        <w:t xml:space="preserve"> +/- </w:t>
      </w:r>
      <w:r w:rsidR="0079698D" w:rsidRPr="00ED20ED">
        <w:rPr>
          <w:color w:val="000000" w:themeColor="text1"/>
          <w:rPrChange w:id="350" w:author="Dave Bridges" w:date="2023-11-06T11:42:00Z">
            <w:rPr/>
          </w:rPrChange>
        </w:rPr>
        <w:t>2.0</w:t>
      </w:r>
      <w:r w:rsidR="000B2E8A" w:rsidRPr="00ED20ED">
        <w:rPr>
          <w:color w:val="000000" w:themeColor="text1"/>
          <w:rPrChange w:id="351" w:author="Dave Bridges" w:date="2023-11-06T11:42:00Z">
            <w:rPr/>
          </w:rPrChange>
        </w:rPr>
        <w:t xml:space="preserve"> mg/</w:t>
      </w:r>
      <w:proofErr w:type="spellStart"/>
      <w:r w:rsidR="000B2E8A" w:rsidRPr="00ED20ED">
        <w:rPr>
          <w:color w:val="000000" w:themeColor="text1"/>
          <w:rPrChange w:id="352" w:author="Dave Bridges" w:date="2023-11-06T11:42:00Z">
            <w:rPr/>
          </w:rPrChange>
        </w:rPr>
        <w:t>dL</w:t>
      </w:r>
      <w:proofErr w:type="spellEnd"/>
      <w:r w:rsidR="000B2E8A" w:rsidRPr="00ED20ED">
        <w:rPr>
          <w:color w:val="000000" w:themeColor="text1"/>
          <w:rPrChange w:id="353" w:author="Dave Bridges" w:date="2023-11-06T11:42:00Z">
            <w:rPr/>
          </w:rPrChange>
        </w:rPr>
        <w:t>, p=</w:t>
      </w:r>
      <w:r w:rsidR="00D12B98" w:rsidRPr="00ED20ED">
        <w:rPr>
          <w:color w:val="000000" w:themeColor="text1"/>
          <w:rPrChange w:id="354" w:author="Dave Bridges" w:date="2023-11-06T11:42:00Z">
            <w:rPr/>
          </w:rPrChange>
        </w:rPr>
        <w:t>1.4</w:t>
      </w:r>
      <w:r w:rsidR="000B2E8A" w:rsidRPr="00ED20ED">
        <w:rPr>
          <w:color w:val="000000" w:themeColor="text1"/>
          <w:rPrChange w:id="355" w:author="Dave Bridges" w:date="2023-11-06T11:42:00Z">
            <w:rPr/>
          </w:rPrChange>
        </w:rPr>
        <w:t xml:space="preserve"> x 10</w:t>
      </w:r>
      <w:r w:rsidR="000B2E8A" w:rsidRPr="00ED20ED">
        <w:rPr>
          <w:color w:val="000000" w:themeColor="text1"/>
          <w:vertAlign w:val="superscript"/>
          <w:rPrChange w:id="356" w:author="Dave Bridges" w:date="2023-11-06T11:42:00Z">
            <w:rPr>
              <w:vertAlign w:val="superscript"/>
            </w:rPr>
          </w:rPrChange>
        </w:rPr>
        <w:t>-</w:t>
      </w:r>
      <w:r w:rsidR="0079698D" w:rsidRPr="00ED20ED">
        <w:rPr>
          <w:color w:val="000000" w:themeColor="text1"/>
          <w:vertAlign w:val="superscript"/>
          <w:rPrChange w:id="357" w:author="Dave Bridges" w:date="2023-11-06T11:42:00Z">
            <w:rPr>
              <w:vertAlign w:val="superscript"/>
            </w:rPr>
          </w:rPrChange>
        </w:rPr>
        <w:t>5</w:t>
      </w:r>
      <w:r w:rsidR="00D12B98" w:rsidRPr="00ED20ED">
        <w:rPr>
          <w:color w:val="000000" w:themeColor="text1"/>
          <w:vertAlign w:val="superscript"/>
          <w:rPrChange w:id="358" w:author="Dave Bridges" w:date="2023-11-06T11:42:00Z">
            <w:rPr>
              <w:vertAlign w:val="superscript"/>
            </w:rPr>
          </w:rPrChange>
        </w:rPr>
        <w:t>6</w:t>
      </w:r>
      <w:r w:rsidR="0048783D" w:rsidRPr="00ED20ED">
        <w:rPr>
          <w:color w:val="000000" w:themeColor="text1"/>
          <w:rPrChange w:id="359" w:author="Dave Bridges" w:date="2023-11-06T11:42:00Z">
            <w:rPr/>
          </w:rPrChange>
        </w:rPr>
        <w:t>)</w:t>
      </w:r>
      <w:r w:rsidR="004E1E43" w:rsidRPr="00ED20ED">
        <w:rPr>
          <w:color w:val="000000" w:themeColor="text1"/>
          <w:rPrChange w:id="360" w:author="Dave Bridges" w:date="2023-11-06T11:42:00Z">
            <w:rPr/>
          </w:rPrChange>
        </w:rPr>
        <w:t>, and male sex</w:t>
      </w:r>
      <w:r w:rsidR="00E60FD3" w:rsidRPr="00ED20ED">
        <w:rPr>
          <w:color w:val="000000" w:themeColor="text1"/>
          <w:rPrChange w:id="361" w:author="Dave Bridges" w:date="2023-11-06T11:42:00Z">
            <w:rPr/>
          </w:rPrChange>
        </w:rPr>
        <w:t xml:space="preserve"> </w:t>
      </w:r>
      <w:r w:rsidR="000B2E8A" w:rsidRPr="00ED20ED">
        <w:rPr>
          <w:color w:val="000000" w:themeColor="text1"/>
          <w:rPrChange w:id="362" w:author="Dave Bridges" w:date="2023-11-06T11:42:00Z">
            <w:rPr/>
          </w:rPrChange>
        </w:rPr>
        <w:t>(</w:t>
      </w:r>
      <w:r w:rsidR="00D12B98" w:rsidRPr="00ED20ED">
        <w:rPr>
          <w:color w:val="000000" w:themeColor="text1"/>
          <w:rPrChange w:id="363" w:author="Dave Bridges" w:date="2023-11-06T11:42:00Z">
            <w:rPr/>
          </w:rPrChange>
        </w:rPr>
        <w:t>16.9</w:t>
      </w:r>
      <w:r w:rsidR="000B2E8A" w:rsidRPr="00ED20ED">
        <w:rPr>
          <w:color w:val="000000" w:themeColor="text1"/>
          <w:rPrChange w:id="364" w:author="Dave Bridges" w:date="2023-11-06T11:42:00Z">
            <w:rPr/>
          </w:rPrChange>
        </w:rPr>
        <w:t xml:space="preserve"> +/- </w:t>
      </w:r>
      <w:r w:rsidR="0079698D" w:rsidRPr="00ED20ED">
        <w:rPr>
          <w:color w:val="000000" w:themeColor="text1"/>
          <w:rPrChange w:id="365" w:author="Dave Bridges" w:date="2023-11-06T11:42:00Z">
            <w:rPr/>
          </w:rPrChange>
        </w:rPr>
        <w:t xml:space="preserve">2.0 </w:t>
      </w:r>
      <w:r w:rsidR="000B2E8A" w:rsidRPr="00ED20ED">
        <w:rPr>
          <w:color w:val="000000" w:themeColor="text1"/>
          <w:rPrChange w:id="366" w:author="Dave Bridges" w:date="2023-11-06T11:42:00Z">
            <w:rPr/>
          </w:rPrChange>
        </w:rPr>
        <w:t>mg/</w:t>
      </w:r>
      <w:proofErr w:type="spellStart"/>
      <w:r w:rsidR="000B2E8A" w:rsidRPr="00ED20ED">
        <w:rPr>
          <w:color w:val="000000" w:themeColor="text1"/>
          <w:rPrChange w:id="367" w:author="Dave Bridges" w:date="2023-11-06T11:42:00Z">
            <w:rPr/>
          </w:rPrChange>
        </w:rPr>
        <w:t>dL</w:t>
      </w:r>
      <w:proofErr w:type="spellEnd"/>
      <w:r w:rsidR="000B2E8A" w:rsidRPr="00ED20ED">
        <w:rPr>
          <w:color w:val="000000" w:themeColor="text1"/>
          <w:rPrChange w:id="368" w:author="Dave Bridges" w:date="2023-11-06T11:42:00Z">
            <w:rPr/>
          </w:rPrChange>
        </w:rPr>
        <w:t>, p=</w:t>
      </w:r>
      <w:r w:rsidR="00D12B98" w:rsidRPr="00ED20ED">
        <w:rPr>
          <w:color w:val="000000" w:themeColor="text1"/>
          <w:rPrChange w:id="369" w:author="Dave Bridges" w:date="2023-11-06T11:42:00Z">
            <w:rPr/>
          </w:rPrChange>
        </w:rPr>
        <w:t xml:space="preserve">3.0 </w:t>
      </w:r>
      <w:r w:rsidR="000B2E8A" w:rsidRPr="00ED20ED">
        <w:rPr>
          <w:color w:val="000000" w:themeColor="text1"/>
          <w:rPrChange w:id="370" w:author="Dave Bridges" w:date="2023-11-06T11:42:00Z">
            <w:rPr/>
          </w:rPrChange>
        </w:rPr>
        <w:t>x 10</w:t>
      </w:r>
      <w:r w:rsidR="000B2E8A" w:rsidRPr="00ED20ED">
        <w:rPr>
          <w:color w:val="000000" w:themeColor="text1"/>
          <w:vertAlign w:val="superscript"/>
          <w:rPrChange w:id="371" w:author="Dave Bridges" w:date="2023-11-06T11:42:00Z">
            <w:rPr>
              <w:vertAlign w:val="superscript"/>
            </w:rPr>
          </w:rPrChange>
        </w:rPr>
        <w:t>-</w:t>
      </w:r>
      <w:r w:rsidR="0079698D" w:rsidRPr="00ED20ED">
        <w:rPr>
          <w:color w:val="000000" w:themeColor="text1"/>
          <w:vertAlign w:val="superscript"/>
          <w:rPrChange w:id="372" w:author="Dave Bridges" w:date="2023-11-06T11:42:00Z">
            <w:rPr>
              <w:vertAlign w:val="superscript"/>
            </w:rPr>
          </w:rPrChange>
        </w:rPr>
        <w:t>1</w:t>
      </w:r>
      <w:r w:rsidR="000B2E8A" w:rsidRPr="00ED20ED">
        <w:rPr>
          <w:color w:val="000000" w:themeColor="text1"/>
          <w:vertAlign w:val="superscript"/>
          <w:rPrChange w:id="373" w:author="Dave Bridges" w:date="2023-11-06T11:42:00Z">
            <w:rPr>
              <w:vertAlign w:val="superscript"/>
            </w:rPr>
          </w:rPrChange>
        </w:rPr>
        <w:t>7</w:t>
      </w:r>
      <w:r w:rsidR="000B2E8A" w:rsidRPr="00ED20ED">
        <w:rPr>
          <w:color w:val="000000" w:themeColor="text1"/>
          <w:rPrChange w:id="374" w:author="Dave Bridges" w:date="2023-11-06T11:42:00Z">
            <w:rPr/>
          </w:rPrChange>
        </w:rPr>
        <w:t xml:space="preserve">; </w:t>
      </w:r>
      <w:r w:rsidR="00E60FD3" w:rsidRPr="00ED20ED">
        <w:rPr>
          <w:color w:val="000000" w:themeColor="text1"/>
          <w:rPrChange w:id="375" w:author="Dave Bridges" w:date="2023-11-06T11:42:00Z">
            <w:rPr/>
          </w:rPrChange>
        </w:rPr>
        <w:t>Figure 1</w:t>
      </w:r>
      <w:r w:rsidR="00C57455" w:rsidRPr="00ED20ED">
        <w:rPr>
          <w:color w:val="000000" w:themeColor="text1"/>
          <w:rPrChange w:id="376" w:author="Dave Bridges" w:date="2023-11-06T11:42:00Z">
            <w:rPr/>
          </w:rPrChange>
        </w:rPr>
        <w:t>A</w:t>
      </w:r>
      <w:r w:rsidR="00E60FD3" w:rsidRPr="00ED20ED">
        <w:rPr>
          <w:color w:val="000000" w:themeColor="text1"/>
          <w:rPrChange w:id="377" w:author="Dave Bridges" w:date="2023-11-06T11:42:00Z">
            <w:rPr/>
          </w:rPrChange>
        </w:rPr>
        <w:t>)</w:t>
      </w:r>
      <w:r w:rsidR="004E1E43" w:rsidRPr="00ED20ED">
        <w:rPr>
          <w:color w:val="000000" w:themeColor="text1"/>
          <w:rPrChange w:id="378" w:author="Dave Bridges" w:date="2023-11-06T11:42:00Z">
            <w:rPr/>
          </w:rPrChange>
        </w:rPr>
        <w:t>.</w:t>
      </w:r>
      <w:r w:rsidR="001C5E79" w:rsidRPr="00ED20ED">
        <w:rPr>
          <w:color w:val="000000" w:themeColor="text1"/>
          <w:rPrChange w:id="379" w:author="Dave Bridges" w:date="2023-11-06T11:42:00Z">
            <w:rPr/>
          </w:rPrChange>
        </w:rPr>
        <w:t xml:space="preserve">  There was no </w:t>
      </w:r>
      <w:r w:rsidR="001651F4" w:rsidRPr="00ED20ED">
        <w:rPr>
          <w:color w:val="000000" w:themeColor="text1"/>
          <w:rPrChange w:id="380" w:author="Dave Bridges" w:date="2023-11-06T11:42:00Z">
            <w:rPr/>
          </w:rPrChange>
        </w:rPr>
        <w:t xml:space="preserve">evidence of a </w:t>
      </w:r>
      <w:r w:rsidR="001C5E79" w:rsidRPr="00ED20ED">
        <w:rPr>
          <w:color w:val="000000" w:themeColor="text1"/>
          <w:rPrChange w:id="381" w:author="Dave Bridges" w:date="2023-11-06T11:42:00Z">
            <w:rPr/>
          </w:rPrChange>
        </w:rPr>
        <w:t>significant interaction between diet and sex (p=0.</w:t>
      </w:r>
      <w:r w:rsidR="0079698D" w:rsidRPr="00ED20ED">
        <w:rPr>
          <w:color w:val="000000" w:themeColor="text1"/>
          <w:rPrChange w:id="382" w:author="Dave Bridges" w:date="2023-11-06T11:42:00Z">
            <w:rPr/>
          </w:rPrChange>
        </w:rPr>
        <w:t>6</w:t>
      </w:r>
      <w:r w:rsidR="00D12B98" w:rsidRPr="00ED20ED">
        <w:rPr>
          <w:color w:val="000000" w:themeColor="text1"/>
          <w:rPrChange w:id="383" w:author="Dave Bridges" w:date="2023-11-06T11:42:00Z">
            <w:rPr/>
          </w:rPrChange>
        </w:rPr>
        <w:t>36</w:t>
      </w:r>
      <w:r w:rsidR="001C5E79" w:rsidRPr="00ED20ED">
        <w:rPr>
          <w:color w:val="000000" w:themeColor="text1"/>
          <w:rPrChange w:id="384" w:author="Dave Bridges" w:date="2023-11-06T11:42:00Z">
            <w:rPr/>
          </w:rPrChange>
        </w:rPr>
        <w:t>)</w:t>
      </w:r>
      <w:r w:rsidR="000B2E8A" w:rsidRPr="00ED20ED">
        <w:rPr>
          <w:color w:val="000000" w:themeColor="text1"/>
          <w:rPrChange w:id="385" w:author="Dave Bridges" w:date="2023-11-06T11:42:00Z">
            <w:rPr/>
          </w:rPrChange>
        </w:rPr>
        <w:t>.</w:t>
      </w:r>
    </w:p>
    <w:p w14:paraId="1590AB16" w14:textId="54F68C1F" w:rsidR="007D331E" w:rsidRPr="00ED20ED" w:rsidRDefault="007D331E" w:rsidP="000B2E8A">
      <w:pPr>
        <w:rPr>
          <w:color w:val="000000" w:themeColor="text1"/>
          <w:rPrChange w:id="386" w:author="Dave Bridges" w:date="2023-11-06T11:42:00Z">
            <w:rPr/>
          </w:rPrChange>
        </w:rPr>
      </w:pPr>
    </w:p>
    <w:p w14:paraId="116A65BE" w14:textId="2C0EE526" w:rsidR="007D331E" w:rsidRPr="00ED20ED" w:rsidRDefault="007D331E" w:rsidP="000B2E8A">
      <w:pPr>
        <w:rPr>
          <w:color w:val="000000" w:themeColor="text1"/>
          <w:rPrChange w:id="387" w:author="Dave Bridges" w:date="2023-11-06T11:42:00Z">
            <w:rPr/>
          </w:rPrChange>
        </w:rPr>
      </w:pPr>
      <w:r w:rsidRPr="00ED20ED">
        <w:rPr>
          <w:color w:val="000000" w:themeColor="text1"/>
          <w:rPrChange w:id="388" w:author="Dave Bridges" w:date="2023-11-06T11:42:00Z">
            <w:rPr/>
          </w:rPrChange>
        </w:rPr>
        <w:t xml:space="preserve">The HFHS diet is </w:t>
      </w:r>
      <w:r w:rsidR="003D15EA" w:rsidRPr="00ED20ED">
        <w:rPr>
          <w:color w:val="000000" w:themeColor="text1"/>
          <w:rPrChange w:id="389" w:author="Dave Bridges" w:date="2023-11-06T11:42:00Z">
            <w:rPr/>
          </w:rPrChange>
        </w:rPr>
        <w:t>deployed primarily as</w:t>
      </w:r>
      <w:r w:rsidRPr="00ED20ED">
        <w:rPr>
          <w:color w:val="000000" w:themeColor="text1"/>
          <w:rPrChange w:id="390" w:author="Dave Bridges" w:date="2023-11-06T11:42:00Z">
            <w:rPr/>
          </w:rPrChange>
        </w:rPr>
        <w:t xml:space="preserve"> an </w:t>
      </w:r>
      <w:r w:rsidR="00850236" w:rsidRPr="00ED20ED">
        <w:rPr>
          <w:color w:val="000000" w:themeColor="text1"/>
          <w:rPrChange w:id="391" w:author="Dave Bridges" w:date="2023-11-06T11:42:00Z">
            <w:rPr/>
          </w:rPrChange>
        </w:rPr>
        <w:t>obesogenic</w:t>
      </w:r>
      <w:r w:rsidRPr="00ED20ED">
        <w:rPr>
          <w:color w:val="000000" w:themeColor="text1"/>
          <w:rPrChange w:id="392" w:author="Dave Bridges" w:date="2023-11-06T11:42:00Z">
            <w:rPr/>
          </w:rPrChange>
        </w:rPr>
        <w:t xml:space="preserve"> diet</w:t>
      </w:r>
      <w:r w:rsidR="00850236" w:rsidRPr="00ED20ED">
        <w:rPr>
          <w:color w:val="000000" w:themeColor="text1"/>
          <w:rPrChange w:id="393" w:author="Dave Bridges" w:date="2023-11-06T11:42:00Z">
            <w:rPr/>
          </w:rPrChange>
        </w:rPr>
        <w:t xml:space="preserve"> in rodents</w:t>
      </w:r>
      <w:r w:rsidR="003D15EA" w:rsidRPr="00ED20ED">
        <w:rPr>
          <w:color w:val="000000" w:themeColor="text1"/>
          <w:rPrChange w:id="394" w:author="Dave Bridges" w:date="2023-11-06T11:42:00Z">
            <w:rPr/>
          </w:rPrChange>
        </w:rPr>
        <w:t xml:space="preserve">.  We evaluated </w:t>
      </w:r>
      <w:r w:rsidRPr="00ED20ED">
        <w:rPr>
          <w:color w:val="000000" w:themeColor="text1"/>
          <w:rPrChange w:id="395" w:author="Dave Bridges" w:date="2023-11-06T11:42:00Z">
            <w:rPr/>
          </w:rPrChange>
        </w:rPr>
        <w:t xml:space="preserve">the role of body weight and fat mass on cholesterol levels in these mice.  </w:t>
      </w:r>
      <w:r w:rsidR="00850236" w:rsidRPr="00ED20ED">
        <w:rPr>
          <w:color w:val="000000" w:themeColor="text1"/>
          <w:rPrChange w:id="396" w:author="Dave Bridges" w:date="2023-11-06T11:42:00Z">
            <w:rPr/>
          </w:rPrChange>
        </w:rPr>
        <w:t>As expected, after adjusting for sex, increases in both body weight (16.9 +/- 1.6 mg/</w:t>
      </w:r>
      <w:proofErr w:type="spellStart"/>
      <w:r w:rsidR="00850236" w:rsidRPr="00ED20ED">
        <w:rPr>
          <w:color w:val="000000" w:themeColor="text1"/>
          <w:rPrChange w:id="397" w:author="Dave Bridges" w:date="2023-11-06T11:42:00Z">
            <w:rPr/>
          </w:rPrChange>
        </w:rPr>
        <w:t>dL</w:t>
      </w:r>
      <w:proofErr w:type="spellEnd"/>
      <w:r w:rsidR="00850236" w:rsidRPr="00ED20ED">
        <w:rPr>
          <w:color w:val="000000" w:themeColor="text1"/>
          <w:rPrChange w:id="398" w:author="Dave Bridges" w:date="2023-11-06T11:42:00Z">
            <w:rPr/>
          </w:rPrChange>
        </w:rPr>
        <w:t xml:space="preserve"> per 10g weight; p=2.2 x 10</w:t>
      </w:r>
      <w:r w:rsidR="00850236" w:rsidRPr="00ED20ED">
        <w:rPr>
          <w:color w:val="000000" w:themeColor="text1"/>
          <w:vertAlign w:val="superscript"/>
          <w:rPrChange w:id="399" w:author="Dave Bridges" w:date="2023-11-06T11:42:00Z">
            <w:rPr>
              <w:vertAlign w:val="superscript"/>
            </w:rPr>
          </w:rPrChange>
        </w:rPr>
        <w:t>-24</w:t>
      </w:r>
      <w:r w:rsidR="00850236" w:rsidRPr="00ED20ED">
        <w:rPr>
          <w:color w:val="000000" w:themeColor="text1"/>
          <w:rPrChange w:id="400" w:author="Dave Bridges" w:date="2023-11-06T11:42:00Z">
            <w:rPr/>
          </w:rPrChange>
        </w:rPr>
        <w:t>) and percent fat mass (15.2 +/- 1.1 mg/</w:t>
      </w:r>
      <w:proofErr w:type="spellStart"/>
      <w:r w:rsidR="00850236" w:rsidRPr="00ED20ED">
        <w:rPr>
          <w:color w:val="000000" w:themeColor="text1"/>
          <w:rPrChange w:id="401" w:author="Dave Bridges" w:date="2023-11-06T11:42:00Z">
            <w:rPr/>
          </w:rPrChange>
        </w:rPr>
        <w:t>dL</w:t>
      </w:r>
      <w:proofErr w:type="spellEnd"/>
      <w:r w:rsidR="00850236" w:rsidRPr="00ED20ED">
        <w:rPr>
          <w:color w:val="000000" w:themeColor="text1"/>
          <w:rPrChange w:id="402" w:author="Dave Bridges" w:date="2023-11-06T11:42:00Z">
            <w:rPr/>
          </w:rPrChange>
        </w:rPr>
        <w:t xml:space="preserve"> per 10% increase in percent fat mass; p=3.1 x 10</w:t>
      </w:r>
      <w:r w:rsidR="00850236" w:rsidRPr="00ED20ED">
        <w:rPr>
          <w:color w:val="000000" w:themeColor="text1"/>
          <w:vertAlign w:val="superscript"/>
          <w:rPrChange w:id="403" w:author="Dave Bridges" w:date="2023-11-06T11:42:00Z">
            <w:rPr>
              <w:vertAlign w:val="superscript"/>
            </w:rPr>
          </w:rPrChange>
        </w:rPr>
        <w:t>-38</w:t>
      </w:r>
      <w:r w:rsidR="00850236" w:rsidRPr="00ED20ED">
        <w:rPr>
          <w:color w:val="000000" w:themeColor="text1"/>
          <w:rPrChange w:id="404" w:author="Dave Bridges" w:date="2023-11-06T11:42:00Z">
            <w:rPr/>
          </w:rPrChange>
        </w:rPr>
        <w:t>) correlated with cholesterol levels at 19 weeks of age</w:t>
      </w:r>
      <w:r w:rsidR="003D15EA" w:rsidRPr="00ED20ED">
        <w:rPr>
          <w:color w:val="000000" w:themeColor="text1"/>
          <w:rPrChange w:id="405" w:author="Dave Bridges" w:date="2023-11-06T11:42:00Z">
            <w:rPr/>
          </w:rPrChange>
        </w:rPr>
        <w:t xml:space="preserve"> (Figure 1B)</w:t>
      </w:r>
      <w:r w:rsidR="00850236" w:rsidRPr="00ED20ED">
        <w:rPr>
          <w:color w:val="000000" w:themeColor="text1"/>
          <w:rPrChange w:id="406" w:author="Dave Bridges" w:date="2023-11-06T11:42:00Z">
            <w:rPr/>
          </w:rPrChange>
        </w:rPr>
        <w:t>.</w:t>
      </w:r>
      <w:r w:rsidR="001D2788" w:rsidRPr="00ED20ED">
        <w:rPr>
          <w:color w:val="000000" w:themeColor="text1"/>
          <w:rPrChange w:id="407" w:author="Dave Bridges" w:date="2023-11-06T11:42:00Z">
            <w:rPr/>
          </w:rPrChange>
        </w:rPr>
        <w:t xml:space="preserve">  We next asked whether diet played a role aside from increasing percent fat mass and found that this is true as well.  </w:t>
      </w:r>
      <w:r w:rsidR="003D15EA" w:rsidRPr="00ED20ED">
        <w:rPr>
          <w:color w:val="000000" w:themeColor="text1"/>
          <w:rPrChange w:id="408" w:author="Dave Bridges" w:date="2023-11-06T11:42:00Z">
            <w:rPr/>
          </w:rPrChange>
        </w:rPr>
        <w:t xml:space="preserve">We performed a causal mediation analysis to interrogate this relationship and estimate that, after </w:t>
      </w:r>
      <w:r w:rsidR="003D15EA" w:rsidRPr="00ED20ED">
        <w:rPr>
          <w:color w:val="000000" w:themeColor="text1"/>
          <w:rPrChange w:id="409" w:author="Dave Bridges" w:date="2023-11-06T11:42:00Z">
            <w:rPr/>
          </w:rPrChange>
        </w:rPr>
        <w:lastRenderedPageBreak/>
        <w:t>adjusting for sex, differences in percent fat mass explained 25 percent of the HFHS diet effect on cholesterol levels in these mice (95% CI 1</w:t>
      </w:r>
      <w:r w:rsidR="004B5788" w:rsidRPr="00ED20ED">
        <w:rPr>
          <w:color w:val="000000" w:themeColor="text1"/>
          <w:rPrChange w:id="410" w:author="Dave Bridges" w:date="2023-11-06T11:42:00Z">
            <w:rPr/>
          </w:rPrChange>
        </w:rPr>
        <w:t>7</w:t>
      </w:r>
      <w:r w:rsidR="004022B5" w:rsidRPr="00ED20ED">
        <w:rPr>
          <w:color w:val="000000" w:themeColor="text1"/>
          <w:rPrChange w:id="411" w:author="Dave Bridges" w:date="2023-11-06T11:42:00Z">
            <w:rPr/>
          </w:rPrChange>
        </w:rPr>
        <w:t>-</w:t>
      </w:r>
      <w:r w:rsidR="003D15EA" w:rsidRPr="00ED20ED">
        <w:rPr>
          <w:color w:val="000000" w:themeColor="text1"/>
          <w:rPrChange w:id="412" w:author="Dave Bridges" w:date="2023-11-06T11:42:00Z">
            <w:rPr/>
          </w:rPrChange>
        </w:rPr>
        <w:t>3</w:t>
      </w:r>
      <w:r w:rsidR="004B5788" w:rsidRPr="00ED20ED">
        <w:rPr>
          <w:color w:val="000000" w:themeColor="text1"/>
          <w:rPrChange w:id="413" w:author="Dave Bridges" w:date="2023-11-06T11:42:00Z">
            <w:rPr/>
          </w:rPrChange>
        </w:rPr>
        <w:t>4</w:t>
      </w:r>
      <w:r w:rsidR="003D15EA" w:rsidRPr="00ED20ED">
        <w:rPr>
          <w:color w:val="000000" w:themeColor="text1"/>
          <w:rPrChange w:id="414" w:author="Dave Bridges" w:date="2023-11-06T11:42:00Z">
            <w:rPr/>
          </w:rPrChange>
        </w:rPr>
        <w:t xml:space="preserve">%; </w:t>
      </w:r>
      <w:proofErr w:type="spellStart"/>
      <w:r w:rsidR="003D15EA" w:rsidRPr="00ED20ED">
        <w:rPr>
          <w:color w:val="000000" w:themeColor="text1"/>
          <w:rPrChange w:id="415" w:author="Dave Bridges" w:date="2023-11-06T11:42:00Z">
            <w:rPr/>
          </w:rPrChange>
        </w:rPr>
        <w:t>p</w:t>
      </w:r>
      <w:r w:rsidR="003D15EA" w:rsidRPr="00ED20ED">
        <w:rPr>
          <w:color w:val="000000" w:themeColor="text1"/>
          <w:vertAlign w:val="subscript"/>
          <w:rPrChange w:id="416" w:author="Dave Bridges" w:date="2023-11-06T11:42:00Z">
            <w:rPr>
              <w:vertAlign w:val="subscript"/>
            </w:rPr>
          </w:rPrChange>
        </w:rPr>
        <w:t>mediation</w:t>
      </w:r>
      <w:proofErr w:type="spellEnd"/>
      <w:r w:rsidR="003D15EA" w:rsidRPr="00ED20ED">
        <w:rPr>
          <w:color w:val="000000" w:themeColor="text1"/>
          <w:rPrChange w:id="417" w:author="Dave Bridges" w:date="2023-11-06T11:42:00Z">
            <w:rPr/>
          </w:rPrChange>
        </w:rPr>
        <w:t>&lt;1x10</w:t>
      </w:r>
      <w:r w:rsidR="003D15EA" w:rsidRPr="00ED20ED">
        <w:rPr>
          <w:color w:val="000000" w:themeColor="text1"/>
          <w:vertAlign w:val="superscript"/>
          <w:rPrChange w:id="418" w:author="Dave Bridges" w:date="2023-11-06T11:42:00Z">
            <w:rPr>
              <w:vertAlign w:val="superscript"/>
            </w:rPr>
          </w:rPrChange>
        </w:rPr>
        <w:t>-15</w:t>
      </w:r>
      <w:r w:rsidR="003D15EA" w:rsidRPr="00ED20ED">
        <w:rPr>
          <w:color w:val="000000" w:themeColor="text1"/>
          <w:rPrChange w:id="419" w:author="Dave Bridges" w:date="2023-11-06T11:42:00Z">
            <w:rPr/>
          </w:rPrChange>
        </w:rPr>
        <w:t xml:space="preserve">).  </w:t>
      </w:r>
      <w:r w:rsidR="00930CDA" w:rsidRPr="00ED20ED">
        <w:rPr>
          <w:color w:val="000000" w:themeColor="text1"/>
          <w:rPrChange w:id="420" w:author="Dave Bridges" w:date="2023-11-06T11:42:00Z">
            <w:rPr/>
          </w:rPrChange>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Change w:id="421" w:author="Dave Bridges" w:date="2023-11-06T11:42:00Z">
            <w:rPr/>
          </w:rPrChange>
        </w:rPr>
      </w:pPr>
    </w:p>
    <w:p w14:paraId="0A2AAFA5" w14:textId="0CC3C92B" w:rsidR="006416DA" w:rsidRDefault="006416DA" w:rsidP="00E50DC1">
      <w:pPr>
        <w:pStyle w:val="Heading2"/>
      </w:pPr>
      <w:r>
        <w:t>Diet, triglycerides and calcium associate with cholesterol levels.</w:t>
      </w:r>
    </w:p>
    <w:p w14:paraId="3FB484E8" w14:textId="0D11DD5E" w:rsidR="00C13CA6" w:rsidRPr="00ED20ED" w:rsidRDefault="008C79AA" w:rsidP="000B2E8A">
      <w:pPr>
        <w:rPr>
          <w:color w:val="000000" w:themeColor="text1"/>
          <w:rPrChange w:id="422" w:author="Dave Bridges" w:date="2023-11-06T11:42:00Z">
            <w:rPr/>
          </w:rPrChange>
        </w:rPr>
      </w:pPr>
      <w:r w:rsidRPr="00ED20ED">
        <w:rPr>
          <w:color w:val="000000" w:themeColor="text1"/>
          <w:rPrChange w:id="423" w:author="Dave Bridges" w:date="2023-11-06T11:42:00Z">
            <w:rPr/>
          </w:rPrChange>
        </w:rPr>
        <w:t xml:space="preserve">To define other potential associations between </w:t>
      </w:r>
      <w:r w:rsidR="00C57455" w:rsidRPr="00ED20ED">
        <w:rPr>
          <w:color w:val="000000" w:themeColor="text1"/>
          <w:rPrChange w:id="424" w:author="Dave Bridges" w:date="2023-11-06T11:42:00Z">
            <w:rPr/>
          </w:rPrChange>
        </w:rPr>
        <w:t>cholesterol and measured phenotypes in this dataset we generated a regression tree using the 165 phenotypes in this dataset (Figure 1</w:t>
      </w:r>
      <w:r w:rsidR="003D15EA" w:rsidRPr="00ED20ED">
        <w:rPr>
          <w:color w:val="000000" w:themeColor="text1"/>
          <w:rPrChange w:id="425" w:author="Dave Bridges" w:date="2023-11-06T11:42:00Z">
            <w:rPr/>
          </w:rPrChange>
        </w:rPr>
        <w:t>C</w:t>
      </w:r>
      <w:r w:rsidR="00C57455" w:rsidRPr="00ED20ED">
        <w:rPr>
          <w:color w:val="000000" w:themeColor="text1"/>
          <w:rPrChange w:id="426" w:author="Dave Bridges" w:date="2023-11-06T11:42:00Z">
            <w:rPr/>
          </w:rPrChange>
        </w:rPr>
        <w:t>).</w:t>
      </w:r>
      <w:r w:rsidR="00864E8B" w:rsidRPr="00ED20ED">
        <w:rPr>
          <w:color w:val="000000" w:themeColor="text1"/>
          <w:rPrChange w:id="427" w:author="Dave Bridges" w:date="2023-11-06T11:42:00Z">
            <w:rPr/>
          </w:rPrChange>
        </w:rPr>
        <w:t xml:space="preserve">  </w:t>
      </w:r>
      <w:r w:rsidR="006416DA" w:rsidRPr="00ED20ED">
        <w:rPr>
          <w:color w:val="000000" w:themeColor="text1"/>
          <w:rPrChange w:id="428" w:author="Dave Bridges" w:date="2023-11-06T11:42:00Z">
            <w:rPr/>
          </w:rPrChange>
        </w:rPr>
        <w:t>T</w:t>
      </w:r>
      <w:r w:rsidR="004E1D77" w:rsidRPr="00ED20ED">
        <w:rPr>
          <w:color w:val="000000" w:themeColor="text1"/>
          <w:rPrChange w:id="429" w:author="Dave Bridges" w:date="2023-11-06T11:42:00Z">
            <w:rPr/>
          </w:rPrChange>
        </w:rPr>
        <w:t xml:space="preserve">he major classifier of cholesterol levels was the diet, and the second was </w:t>
      </w:r>
      <w:r w:rsidR="006416DA" w:rsidRPr="00ED20ED">
        <w:rPr>
          <w:color w:val="000000" w:themeColor="text1"/>
          <w:rPrChange w:id="430" w:author="Dave Bridges" w:date="2023-11-06T11:42:00Z">
            <w:rPr/>
          </w:rPrChange>
        </w:rPr>
        <w:t xml:space="preserve">triglycerides measured at 19 weeks.  </w:t>
      </w:r>
      <w:r w:rsidR="00EE6647" w:rsidRPr="00ED20ED">
        <w:rPr>
          <w:color w:val="000000" w:themeColor="text1"/>
          <w:rPrChange w:id="431" w:author="Dave Bridges" w:date="2023-11-06T11:42:00Z">
            <w:rPr/>
          </w:rPrChange>
        </w:rPr>
        <w:t>Serum calcium</w:t>
      </w:r>
      <w:r w:rsidR="006416DA" w:rsidRPr="00ED20ED">
        <w:rPr>
          <w:color w:val="000000" w:themeColor="text1"/>
          <w:rPrChange w:id="432" w:author="Dave Bridges" w:date="2023-11-06T11:42:00Z">
            <w:rPr/>
          </w:rPrChange>
        </w:rPr>
        <w:t xml:space="preserve"> measured at 19 weeks was the third phenotype that associated with cholesterol levels</w:t>
      </w:r>
      <w:r w:rsidR="008210DC" w:rsidRPr="00ED20ED">
        <w:rPr>
          <w:color w:val="000000" w:themeColor="text1"/>
          <w:rPrChange w:id="433" w:author="Dave Bridges" w:date="2023-11-06T11:42:00Z">
            <w:rPr/>
          </w:rPrChange>
        </w:rPr>
        <w:t xml:space="preserve">, and body weight measured at 19 weeks </w:t>
      </w:r>
      <w:r w:rsidR="0079698D" w:rsidRPr="00ED20ED">
        <w:rPr>
          <w:color w:val="000000" w:themeColor="text1"/>
          <w:rPrChange w:id="434" w:author="Dave Bridges" w:date="2023-11-06T11:42:00Z">
            <w:rPr/>
          </w:rPrChange>
        </w:rPr>
        <w:t xml:space="preserve">was </w:t>
      </w:r>
      <w:r w:rsidR="008210DC" w:rsidRPr="00ED20ED">
        <w:rPr>
          <w:color w:val="000000" w:themeColor="text1"/>
          <w:rPrChange w:id="435" w:author="Dave Bridges" w:date="2023-11-06T11:42:00Z">
            <w:rPr/>
          </w:rPrChange>
        </w:rPr>
        <w:t>the fourth (Figure 1</w:t>
      </w:r>
      <w:r w:rsidR="003D15EA" w:rsidRPr="00ED20ED">
        <w:rPr>
          <w:color w:val="000000" w:themeColor="text1"/>
          <w:rPrChange w:id="436" w:author="Dave Bridges" w:date="2023-11-06T11:42:00Z">
            <w:rPr/>
          </w:rPrChange>
        </w:rPr>
        <w:t>C</w:t>
      </w:r>
      <w:r w:rsidR="008210DC" w:rsidRPr="00ED20ED">
        <w:rPr>
          <w:color w:val="000000" w:themeColor="text1"/>
          <w:rPrChange w:id="437" w:author="Dave Bridges" w:date="2023-11-06T11:42:00Z">
            <w:rPr/>
          </w:rPrChange>
        </w:rPr>
        <w:t>)</w:t>
      </w:r>
      <w:r w:rsidR="006416DA" w:rsidRPr="00ED20ED">
        <w:rPr>
          <w:color w:val="000000" w:themeColor="text1"/>
          <w:rPrChange w:id="438" w:author="Dave Bridges" w:date="2023-11-06T11:42:00Z">
            <w:rPr/>
          </w:rPrChange>
        </w:rPr>
        <w:t>.</w:t>
      </w:r>
    </w:p>
    <w:p w14:paraId="6084EB93" w14:textId="664E5F8F" w:rsidR="00EE6647" w:rsidRPr="00ED20ED" w:rsidRDefault="00EE6647" w:rsidP="000B2E8A">
      <w:pPr>
        <w:rPr>
          <w:color w:val="000000" w:themeColor="text1"/>
          <w:rPrChange w:id="439" w:author="Dave Bridges" w:date="2023-11-06T11:42:00Z">
            <w:rPr/>
          </w:rPrChange>
        </w:rPr>
      </w:pPr>
    </w:p>
    <w:p w14:paraId="682CA0A8" w14:textId="66AE6B80" w:rsidR="009D2910" w:rsidRPr="00ED20ED" w:rsidRDefault="00EE6647" w:rsidP="000B2E8A">
      <w:pPr>
        <w:rPr>
          <w:color w:val="000000" w:themeColor="text1"/>
          <w:rPrChange w:id="440" w:author="Dave Bridges" w:date="2023-11-06T11:42:00Z">
            <w:rPr/>
          </w:rPrChange>
        </w:rPr>
      </w:pPr>
      <w:r w:rsidRPr="00ED20ED">
        <w:rPr>
          <w:color w:val="000000" w:themeColor="text1"/>
          <w:rPrChange w:id="441" w:author="Dave Bridges" w:date="2023-11-06T11:42:00Z">
            <w:rPr/>
          </w:rPrChange>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Change w:id="442" w:author="Dave Bridges" w:date="2023-11-06T11:42:00Z">
            <w:rPr/>
          </w:rPrChange>
        </w:rPr>
        <w:t>Via multivariate modelling accounting for the effects of diet and sex, a 100 mg/</w:t>
      </w:r>
      <w:proofErr w:type="spellStart"/>
      <w:r w:rsidR="00614900" w:rsidRPr="00ED20ED">
        <w:rPr>
          <w:color w:val="000000" w:themeColor="text1"/>
          <w:rPrChange w:id="443" w:author="Dave Bridges" w:date="2023-11-06T11:42:00Z">
            <w:rPr/>
          </w:rPrChange>
        </w:rPr>
        <w:t>dL</w:t>
      </w:r>
      <w:proofErr w:type="spellEnd"/>
      <w:r w:rsidR="00614900" w:rsidRPr="00ED20ED">
        <w:rPr>
          <w:color w:val="000000" w:themeColor="text1"/>
          <w:rPrChange w:id="444" w:author="Dave Bridges" w:date="2023-11-06T11:42:00Z">
            <w:rPr/>
          </w:rPrChange>
        </w:rPr>
        <w:t xml:space="preserve"> increase in triglycerides was associated with a 17.</w:t>
      </w:r>
      <w:r w:rsidR="001A6324" w:rsidRPr="00ED20ED">
        <w:rPr>
          <w:color w:val="000000" w:themeColor="text1"/>
          <w:rPrChange w:id="445" w:author="Dave Bridges" w:date="2023-11-06T11:42:00Z">
            <w:rPr/>
          </w:rPrChange>
        </w:rPr>
        <w:t>7</w:t>
      </w:r>
      <w:r w:rsidR="00614900" w:rsidRPr="00ED20ED">
        <w:rPr>
          <w:color w:val="000000" w:themeColor="text1"/>
          <w:rPrChange w:id="446" w:author="Dave Bridges" w:date="2023-11-06T11:42:00Z">
            <w:rPr/>
          </w:rPrChange>
        </w:rPr>
        <w:t xml:space="preserve"> +/- 1.7 mg/</w:t>
      </w:r>
      <w:proofErr w:type="spellStart"/>
      <w:r w:rsidR="00614900" w:rsidRPr="00ED20ED">
        <w:rPr>
          <w:color w:val="000000" w:themeColor="text1"/>
          <w:rPrChange w:id="447" w:author="Dave Bridges" w:date="2023-11-06T11:42:00Z">
            <w:rPr/>
          </w:rPrChange>
        </w:rPr>
        <w:t>dL</w:t>
      </w:r>
      <w:proofErr w:type="spellEnd"/>
      <w:r w:rsidR="00614900" w:rsidRPr="00ED20ED">
        <w:rPr>
          <w:color w:val="000000" w:themeColor="text1"/>
          <w:rPrChange w:id="448" w:author="Dave Bridges" w:date="2023-11-06T11:42:00Z">
            <w:rPr/>
          </w:rPrChange>
        </w:rPr>
        <w:t xml:space="preserve"> elevation in cholesterol (p=</w:t>
      </w:r>
      <w:r w:rsidR="001A6324" w:rsidRPr="00ED20ED">
        <w:rPr>
          <w:color w:val="000000" w:themeColor="text1"/>
          <w:rPrChange w:id="449" w:author="Dave Bridges" w:date="2023-11-06T11:42:00Z">
            <w:rPr/>
          </w:rPrChange>
        </w:rPr>
        <w:t>3.8</w:t>
      </w:r>
      <w:r w:rsidR="00614900" w:rsidRPr="00ED20ED">
        <w:rPr>
          <w:color w:val="000000" w:themeColor="text1"/>
          <w:rPrChange w:id="450" w:author="Dave Bridges" w:date="2023-11-06T11:42:00Z">
            <w:rPr/>
          </w:rPrChange>
        </w:rPr>
        <w:t xml:space="preserve"> x 10</w:t>
      </w:r>
      <w:r w:rsidR="00614900" w:rsidRPr="00ED20ED">
        <w:rPr>
          <w:color w:val="000000" w:themeColor="text1"/>
          <w:vertAlign w:val="superscript"/>
          <w:rPrChange w:id="451" w:author="Dave Bridges" w:date="2023-11-06T11:42:00Z">
            <w:rPr>
              <w:vertAlign w:val="superscript"/>
            </w:rPr>
          </w:rPrChange>
        </w:rPr>
        <w:t>-2</w:t>
      </w:r>
      <w:r w:rsidR="001A6324" w:rsidRPr="00ED20ED">
        <w:rPr>
          <w:color w:val="000000" w:themeColor="text1"/>
          <w:vertAlign w:val="superscript"/>
          <w:rPrChange w:id="452" w:author="Dave Bridges" w:date="2023-11-06T11:42:00Z">
            <w:rPr>
              <w:vertAlign w:val="superscript"/>
            </w:rPr>
          </w:rPrChange>
        </w:rPr>
        <w:t>4</w:t>
      </w:r>
      <w:r w:rsidR="009D2910" w:rsidRPr="00ED20ED">
        <w:rPr>
          <w:color w:val="000000" w:themeColor="text1"/>
          <w:rPrChange w:id="453" w:author="Dave Bridges" w:date="2023-11-06T11:42:00Z">
            <w:rPr/>
          </w:rPrChange>
        </w:rPr>
        <w:t>, Figure 2A)</w:t>
      </w:r>
      <w:r w:rsidR="00614900" w:rsidRPr="00ED20ED">
        <w:rPr>
          <w:color w:val="000000" w:themeColor="text1"/>
          <w:rPrChange w:id="454" w:author="Dave Bridges" w:date="2023-11-06T11:42:00Z">
            <w:rPr/>
          </w:rPrChange>
        </w:rPr>
        <w:t>.</w:t>
      </w:r>
      <w:r w:rsidR="009D2910" w:rsidRPr="00ED20ED">
        <w:rPr>
          <w:color w:val="000000" w:themeColor="text1"/>
          <w:rPrChange w:id="455" w:author="Dave Bridges" w:date="2023-11-06T11:42:00Z">
            <w:rPr/>
          </w:rPrChange>
        </w:rPr>
        <w:t xml:space="preserve">  </w:t>
      </w:r>
      <w:ins w:id="456" w:author="Dave Bridges" w:date="2023-11-06T11:42:00Z">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ins>
    </w:p>
    <w:p w14:paraId="3AA743B3" w14:textId="77777777" w:rsidR="009D2910" w:rsidRPr="00ED20ED" w:rsidRDefault="009D2910" w:rsidP="000B2E8A">
      <w:pPr>
        <w:rPr>
          <w:color w:val="000000" w:themeColor="text1"/>
          <w:rPrChange w:id="457" w:author="Dave Bridges" w:date="2023-11-06T11:42:00Z">
            <w:rPr/>
          </w:rPrChange>
        </w:rPr>
      </w:pPr>
    </w:p>
    <w:p w14:paraId="0635A5E7" w14:textId="3C93AF97" w:rsidR="00E52D5C" w:rsidRPr="00ED20ED" w:rsidRDefault="009D2910" w:rsidP="000B2E8A">
      <w:pPr>
        <w:rPr>
          <w:color w:val="000000" w:themeColor="text1"/>
          <w:rPrChange w:id="458" w:author="Dave Bridges" w:date="2023-11-06T11:42:00Z">
            <w:rPr/>
          </w:rPrChange>
        </w:rPr>
      </w:pPr>
      <w:r w:rsidRPr="00ED20ED">
        <w:rPr>
          <w:color w:val="000000" w:themeColor="text1"/>
          <w:rPrChange w:id="459" w:author="Dave Bridges" w:date="2023-11-06T11:42:00Z">
            <w:rPr/>
          </w:rPrChange>
        </w:rPr>
        <w:t>The strong cross-sectional</w:t>
      </w:r>
      <w:r w:rsidR="00EB4B45" w:rsidRPr="00ED20ED">
        <w:rPr>
          <w:color w:val="000000" w:themeColor="text1"/>
          <w:rPrChange w:id="460" w:author="Dave Bridges" w:date="2023-11-06T11:42:00Z">
            <w:rPr/>
          </w:rPrChange>
        </w:rPr>
        <w:t xml:space="preserve"> </w:t>
      </w:r>
      <w:r w:rsidRPr="00ED20ED">
        <w:rPr>
          <w:color w:val="000000" w:themeColor="text1"/>
          <w:rPrChange w:id="461" w:author="Dave Bridges" w:date="2023-11-06T11:42:00Z">
            <w:rPr/>
          </w:rPrChange>
        </w:rPr>
        <w:t>association of calcium with cholesterol was not predicted by our research team. As shown in Figure 2B</w:t>
      </w:r>
      <w:r w:rsidR="00E87222" w:rsidRPr="00ED20ED">
        <w:rPr>
          <w:color w:val="000000" w:themeColor="text1"/>
          <w:rPrChange w:id="462" w:author="Dave Bridges" w:date="2023-11-06T11:42:00Z">
            <w:rPr/>
          </w:rPrChange>
        </w:rPr>
        <w:t xml:space="preserve"> and Table 1</w:t>
      </w:r>
      <w:r w:rsidRPr="00ED20ED">
        <w:rPr>
          <w:color w:val="000000" w:themeColor="text1"/>
          <w:rPrChange w:id="463" w:author="Dave Bridges" w:date="2023-11-06T11:42:00Z">
            <w:rPr/>
          </w:rPrChange>
        </w:rPr>
        <w:t>, after adjusting for diet and sex, a one mg/</w:t>
      </w:r>
      <w:proofErr w:type="spellStart"/>
      <w:r w:rsidRPr="00ED20ED">
        <w:rPr>
          <w:color w:val="000000" w:themeColor="text1"/>
          <w:rPrChange w:id="464" w:author="Dave Bridges" w:date="2023-11-06T11:42:00Z">
            <w:rPr/>
          </w:rPrChange>
        </w:rPr>
        <w:t>dL</w:t>
      </w:r>
      <w:proofErr w:type="spellEnd"/>
      <w:r w:rsidRPr="00ED20ED">
        <w:rPr>
          <w:color w:val="000000" w:themeColor="text1"/>
          <w:rPrChange w:id="465" w:author="Dave Bridges" w:date="2023-11-06T11:42:00Z">
            <w:rPr/>
          </w:rPrChange>
        </w:rPr>
        <w:t xml:space="preserve"> increase in calcium is associated with a </w:t>
      </w:r>
      <w:r w:rsidR="00A07221" w:rsidRPr="00ED20ED">
        <w:rPr>
          <w:color w:val="000000" w:themeColor="text1"/>
          <w:rPrChange w:id="466" w:author="Dave Bridges" w:date="2023-11-06T11:42:00Z">
            <w:rPr/>
          </w:rPrChange>
        </w:rPr>
        <w:t>12.7</w:t>
      </w:r>
      <w:r w:rsidRPr="00ED20ED">
        <w:rPr>
          <w:color w:val="000000" w:themeColor="text1"/>
          <w:rPrChange w:id="467" w:author="Dave Bridges" w:date="2023-11-06T11:42:00Z">
            <w:rPr/>
          </w:rPrChange>
        </w:rPr>
        <w:t xml:space="preserve"> +/- </w:t>
      </w:r>
      <w:r w:rsidR="00A07221" w:rsidRPr="00ED20ED">
        <w:rPr>
          <w:color w:val="000000" w:themeColor="text1"/>
          <w:rPrChange w:id="468" w:author="Dave Bridges" w:date="2023-11-06T11:42:00Z">
            <w:rPr/>
          </w:rPrChange>
        </w:rPr>
        <w:t>0.8</w:t>
      </w:r>
      <w:r w:rsidRPr="00ED20ED">
        <w:rPr>
          <w:color w:val="000000" w:themeColor="text1"/>
          <w:rPrChange w:id="469" w:author="Dave Bridges" w:date="2023-11-06T11:42:00Z">
            <w:rPr/>
          </w:rPrChange>
        </w:rPr>
        <w:t xml:space="preserve"> mg/</w:t>
      </w:r>
      <w:proofErr w:type="spellStart"/>
      <w:r w:rsidRPr="00ED20ED">
        <w:rPr>
          <w:color w:val="000000" w:themeColor="text1"/>
          <w:rPrChange w:id="470" w:author="Dave Bridges" w:date="2023-11-06T11:42:00Z">
            <w:rPr/>
          </w:rPrChange>
        </w:rPr>
        <w:t>dL</w:t>
      </w:r>
      <w:proofErr w:type="spellEnd"/>
      <w:r w:rsidRPr="00ED20ED">
        <w:rPr>
          <w:color w:val="000000" w:themeColor="text1"/>
          <w:rPrChange w:id="471" w:author="Dave Bridges" w:date="2023-11-06T11:42:00Z">
            <w:rPr/>
          </w:rPrChange>
        </w:rPr>
        <w:t xml:space="preserve"> increase in cholesterol (p=</w:t>
      </w:r>
      <w:r w:rsidR="00A07221" w:rsidRPr="00ED20ED">
        <w:rPr>
          <w:color w:val="000000" w:themeColor="text1"/>
          <w:rPrChange w:id="472" w:author="Dave Bridges" w:date="2023-11-06T11:42:00Z">
            <w:rPr/>
          </w:rPrChange>
        </w:rPr>
        <w:t>3.0 x 10</w:t>
      </w:r>
      <w:r w:rsidR="00A07221" w:rsidRPr="00ED20ED">
        <w:rPr>
          <w:color w:val="000000" w:themeColor="text1"/>
          <w:vertAlign w:val="superscript"/>
          <w:rPrChange w:id="473" w:author="Dave Bridges" w:date="2023-11-06T11:42:00Z">
            <w:rPr>
              <w:vertAlign w:val="superscript"/>
            </w:rPr>
          </w:rPrChange>
        </w:rPr>
        <w:t>-43</w:t>
      </w:r>
      <w:r w:rsidR="00A07221" w:rsidRPr="00ED20ED">
        <w:rPr>
          <w:color w:val="000000" w:themeColor="text1"/>
          <w:rPrChange w:id="474" w:author="Dave Bridges" w:date="2023-11-06T11:42:00Z">
            <w:rPr/>
          </w:rPrChange>
        </w:rPr>
        <w:t>)</w:t>
      </w:r>
      <w:r w:rsidRPr="00ED20ED">
        <w:rPr>
          <w:color w:val="000000" w:themeColor="text1"/>
          <w:rPrChange w:id="475" w:author="Dave Bridges" w:date="2023-11-06T11:42:00Z">
            <w:rPr/>
          </w:rPrChange>
        </w:rPr>
        <w:t>.</w:t>
      </w:r>
      <w:r w:rsidR="00EE6647" w:rsidRPr="00ED20ED">
        <w:rPr>
          <w:color w:val="000000" w:themeColor="text1"/>
          <w:rPrChange w:id="476" w:author="Dave Bridges" w:date="2023-11-06T11:42:00Z">
            <w:rPr/>
          </w:rPrChange>
        </w:rPr>
        <w:t xml:space="preserve"> </w:t>
      </w:r>
      <w:r w:rsidR="000530ED" w:rsidRPr="00ED20ED">
        <w:rPr>
          <w:color w:val="000000" w:themeColor="text1"/>
          <w:rPrChange w:id="477" w:author="Dave Bridges" w:date="2023-11-06T11:42:00Z">
            <w:rPr/>
          </w:rPrChange>
        </w:rPr>
        <w:t>Linear models predicting serum cholesterol including sex and diet, and calcium as covariates had an adjusted R</w:t>
      </w:r>
      <w:r w:rsidR="000530ED" w:rsidRPr="00ED20ED">
        <w:rPr>
          <w:color w:val="000000" w:themeColor="text1"/>
          <w:vertAlign w:val="superscript"/>
          <w:rPrChange w:id="478" w:author="Dave Bridges" w:date="2023-11-06T11:42:00Z">
            <w:rPr>
              <w:vertAlign w:val="superscript"/>
            </w:rPr>
          </w:rPrChange>
        </w:rPr>
        <w:t>2</w:t>
      </w:r>
      <w:r w:rsidR="000530ED" w:rsidRPr="00ED20ED">
        <w:rPr>
          <w:color w:val="000000" w:themeColor="text1"/>
          <w:rPrChange w:id="479" w:author="Dave Bridges" w:date="2023-11-06T11:42:00Z">
            <w:rPr/>
          </w:rPrChange>
        </w:rPr>
        <w:t xml:space="preserve"> of 0.45</w:t>
      </w:r>
      <w:r w:rsidR="000650FC" w:rsidRPr="00ED20ED">
        <w:rPr>
          <w:color w:val="000000" w:themeColor="text1"/>
          <w:rPrChange w:id="480" w:author="Dave Bridges" w:date="2023-11-06T11:42:00Z">
            <w:rPr/>
          </w:rPrChange>
        </w:rPr>
        <w:t xml:space="preserve"> with a partial effect size </w:t>
      </w:r>
      <w:ins w:id="481" w:author="Dave Bridges" w:date="2023-11-06T11:42:00Z">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ins>
      <w:r w:rsidR="000650FC" w:rsidRPr="00ED20ED">
        <w:rPr>
          <w:color w:val="000000" w:themeColor="text1"/>
          <w:rPrChange w:id="482" w:author="Dave Bridges" w:date="2023-11-06T11:42:00Z">
            <w:rPr/>
          </w:rPrChange>
        </w:rPr>
        <w:t>of 0.22</w:t>
      </w:r>
      <w:r w:rsidR="000625F9" w:rsidRPr="00ED20ED">
        <w:rPr>
          <w:color w:val="000000" w:themeColor="text1"/>
          <w:rPrChange w:id="483" w:author="Dave Bridges" w:date="2023-11-06T11:42:00Z">
            <w:rPr/>
          </w:rPrChange>
        </w:rPr>
        <w:t xml:space="preserve"> for serum calcium</w:t>
      </w:r>
      <w:r w:rsidR="000650FC" w:rsidRPr="00ED20ED">
        <w:rPr>
          <w:color w:val="000000" w:themeColor="text1"/>
          <w:rPrChange w:id="484" w:author="Dave Bridges" w:date="2023-11-06T11:42:00Z">
            <w:rPr/>
          </w:rPrChange>
        </w:rPr>
        <w:t xml:space="preserve">. </w:t>
      </w:r>
      <w:r w:rsidR="000530ED" w:rsidRPr="00ED20ED">
        <w:rPr>
          <w:color w:val="000000" w:themeColor="text1"/>
          <w:rPrChange w:id="485" w:author="Dave Bridges" w:date="2023-11-06T11:42:00Z">
            <w:rPr/>
          </w:rPrChange>
        </w:rPr>
        <w:t xml:space="preserve"> </w:t>
      </w:r>
      <w:r w:rsidR="00D24431" w:rsidRPr="00ED20ED">
        <w:rPr>
          <w:color w:val="000000" w:themeColor="text1"/>
          <w:rPrChange w:id="486" w:author="Dave Bridges" w:date="2023-11-06T11:42:00Z">
            <w:rPr/>
          </w:rPrChange>
        </w:rPr>
        <w:t>We performed sub-group analys</w:t>
      </w:r>
      <w:r w:rsidR="00EB4B45" w:rsidRPr="00ED20ED">
        <w:rPr>
          <w:color w:val="000000" w:themeColor="text1"/>
          <w:rPrChange w:id="487" w:author="Dave Bridges" w:date="2023-11-06T11:42:00Z">
            <w:rPr/>
          </w:rPrChange>
        </w:rPr>
        <w:t>e</w:t>
      </w:r>
      <w:r w:rsidR="00D24431" w:rsidRPr="00ED20ED">
        <w:rPr>
          <w:color w:val="000000" w:themeColor="text1"/>
          <w:rPrChange w:id="488" w:author="Dave Bridges" w:date="2023-11-06T11:42:00Z">
            <w:rPr/>
          </w:rPrChange>
        </w:rPr>
        <w:t xml:space="preserve">s and found that each diet-sex combination had </w:t>
      </w:r>
      <w:r w:rsidR="00414CEB" w:rsidRPr="00ED20ED">
        <w:rPr>
          <w:color w:val="000000" w:themeColor="text1"/>
          <w:rPrChange w:id="489" w:author="Dave Bridges" w:date="2023-11-06T11:42:00Z">
            <w:rPr/>
          </w:rPrChange>
        </w:rPr>
        <w:t xml:space="preserve">broadly </w:t>
      </w:r>
      <w:r w:rsidR="00D24431" w:rsidRPr="00ED20ED">
        <w:rPr>
          <w:color w:val="000000" w:themeColor="text1"/>
          <w:rPrChange w:id="490" w:author="Dave Bridges" w:date="2023-11-06T11:42:00Z">
            <w:rPr/>
          </w:rPrChange>
        </w:rPr>
        <w:t>similar estimates for Spearman’s rho (ranging from 0.39 for HFHS females to 0.48 for HFHS males)</w:t>
      </w:r>
      <w:r w:rsidR="00414CEB" w:rsidRPr="00ED20ED">
        <w:rPr>
          <w:color w:val="000000" w:themeColor="text1"/>
          <w:rPrChange w:id="491" w:author="Dave Bridges" w:date="2023-11-06T11:42:00Z">
            <w:rPr/>
          </w:rPrChange>
        </w:rPr>
        <w:t xml:space="preserve">, each of which had a p-value of less than </w:t>
      </w:r>
      <w:r w:rsidR="001A6324" w:rsidRPr="00ED20ED">
        <w:rPr>
          <w:color w:val="000000" w:themeColor="text1"/>
          <w:rPrChange w:id="492" w:author="Dave Bridges" w:date="2023-11-06T11:42:00Z">
            <w:rPr/>
          </w:rPrChange>
        </w:rPr>
        <w:t>2</w:t>
      </w:r>
      <w:r w:rsidR="00414CEB" w:rsidRPr="00ED20ED">
        <w:rPr>
          <w:color w:val="000000" w:themeColor="text1"/>
          <w:rPrChange w:id="493" w:author="Dave Bridges" w:date="2023-11-06T11:42:00Z">
            <w:rPr/>
          </w:rPrChange>
        </w:rPr>
        <w:t>.2 x 10</w:t>
      </w:r>
      <w:r w:rsidR="00414CEB" w:rsidRPr="00ED20ED">
        <w:rPr>
          <w:color w:val="000000" w:themeColor="text1"/>
          <w:vertAlign w:val="superscript"/>
          <w:rPrChange w:id="494" w:author="Dave Bridges" w:date="2023-11-06T11:42:00Z">
            <w:rPr>
              <w:vertAlign w:val="superscript"/>
            </w:rPr>
          </w:rPrChange>
        </w:rPr>
        <w:t>-7</w:t>
      </w:r>
      <w:r w:rsidR="00414CEB" w:rsidRPr="00ED20ED">
        <w:rPr>
          <w:color w:val="000000" w:themeColor="text1"/>
          <w:rPrChange w:id="495" w:author="Dave Bridges" w:date="2023-11-06T11:42:00Z">
            <w:rPr/>
          </w:rPrChange>
        </w:rPr>
        <w:t xml:space="preserve">.  </w:t>
      </w:r>
      <w:ins w:id="496" w:author="Dave Bridges" w:date="2023-11-06T11:42:00Z">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ins>
    </w:p>
    <w:p w14:paraId="00820775" w14:textId="5FB3DD03" w:rsidR="002D07EC" w:rsidRPr="00ED20ED" w:rsidRDefault="002D07EC" w:rsidP="000B2E8A">
      <w:pPr>
        <w:rPr>
          <w:ins w:id="497" w:author="Dave Bridges" w:date="2023-11-06T11:42:00Z"/>
          <w:color w:val="000000" w:themeColor="text1"/>
        </w:rPr>
      </w:pPr>
    </w:p>
    <w:p w14:paraId="1232B2A1" w14:textId="2E22EC2F" w:rsidR="002D07EC" w:rsidRPr="00ED20ED" w:rsidRDefault="002D07EC" w:rsidP="000B2E8A">
      <w:pPr>
        <w:rPr>
          <w:ins w:id="498" w:author="Dave Bridges" w:date="2023-11-06T11:42:00Z"/>
          <w:color w:val="000000" w:themeColor="text1"/>
        </w:rPr>
      </w:pPr>
      <w:ins w:id="499" w:author="Dave Bridges" w:date="2023-11-06T11:42:00Z">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ins>
    </w:p>
    <w:p w14:paraId="1924D8A4" w14:textId="77777777" w:rsidR="00E52D5C" w:rsidRPr="00ED20ED" w:rsidRDefault="00E52D5C" w:rsidP="000B2E8A">
      <w:pPr>
        <w:rPr>
          <w:color w:val="000000" w:themeColor="text1"/>
          <w:rPrChange w:id="500" w:author="Dave Bridges" w:date="2023-11-06T11:42:00Z">
            <w:rPr/>
          </w:rPrChange>
        </w:rPr>
      </w:pPr>
    </w:p>
    <w:p w14:paraId="6774991C" w14:textId="4B4A984C" w:rsidR="001D0F83" w:rsidRPr="00ED20ED" w:rsidRDefault="008D5B9F" w:rsidP="000B2E8A">
      <w:pPr>
        <w:rPr>
          <w:color w:val="000000" w:themeColor="text1"/>
          <w:rPrChange w:id="501" w:author="Dave Bridges" w:date="2023-11-06T11:42:00Z">
            <w:rPr/>
          </w:rPrChange>
        </w:rPr>
      </w:pPr>
      <w:r w:rsidRPr="00ED20ED">
        <w:rPr>
          <w:color w:val="000000" w:themeColor="text1"/>
          <w:rPrChange w:id="502" w:author="Dave Bridges" w:date="2023-11-06T11:42:00Z">
            <w:rPr/>
          </w:rPrChange>
        </w:rPr>
        <w:t xml:space="preserve">To externally test these findings, we evaluated a distinct dataset of genetically diverse mice, the BXD mouse collection.  In </w:t>
      </w:r>
      <w:r w:rsidR="00A45CB6" w:rsidRPr="00ED20ED">
        <w:rPr>
          <w:color w:val="000000" w:themeColor="text1"/>
          <w:rPrChange w:id="503" w:author="Dave Bridges" w:date="2023-11-06T11:42:00Z">
            <w:rPr/>
          </w:rPrChange>
        </w:rPr>
        <w:t>a secondary data analysis using data in</w:t>
      </w:r>
      <w:r w:rsidRPr="00ED20ED">
        <w:rPr>
          <w:color w:val="000000" w:themeColor="text1"/>
          <w:rPrChange w:id="504" w:author="Dave Bridges" w:date="2023-11-06T11:42:00Z">
            <w:rPr/>
          </w:rPrChange>
        </w:rPr>
        <w:t xml:space="preserve"> </w:t>
      </w:r>
      <w:r w:rsidRPr="00ED20ED">
        <w:rPr>
          <w:color w:val="000000" w:themeColor="text1"/>
          <w:rPrChange w:id="505" w:author="Dave Bridges" w:date="2023-11-06T11:42:00Z">
            <w:rPr/>
          </w:rPrChange>
        </w:rPr>
        <w:fldChar w:fldCharType="begin"/>
      </w:r>
      <w:r w:rsidR="00FA2FC4" w:rsidRPr="00ED20ED">
        <w:rPr>
          <w:color w:val="000000" w:themeColor="text1"/>
          <w:rPrChange w:id="506" w:author="Dave Bridges" w:date="2023-11-06T11:42:00Z">
            <w:rPr/>
          </w:rPrChange>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Change w:id="507" w:author="Dave Bridges" w:date="2023-11-06T11:42:00Z">
            <w:rPr/>
          </w:rPrChange>
        </w:rPr>
        <w:fldChar w:fldCharType="separate"/>
      </w:r>
      <w:r w:rsidR="00FA2FC4" w:rsidRPr="00ED20ED">
        <w:rPr>
          <w:color w:val="000000" w:themeColor="text1"/>
          <w:rPrChange w:id="508" w:author="Dave Bridges" w:date="2023-11-06T11:42:00Z">
            <w:rPr/>
          </w:rPrChange>
        </w:rPr>
        <w:t>[10]</w:t>
      </w:r>
      <w:r w:rsidRPr="00ED20ED">
        <w:rPr>
          <w:color w:val="000000" w:themeColor="text1"/>
          <w:rPrChange w:id="509" w:author="Dave Bridges" w:date="2023-11-06T11:42:00Z">
            <w:rPr/>
          </w:rPrChange>
        </w:rPr>
        <w:fldChar w:fldCharType="end"/>
      </w:r>
      <w:r w:rsidRPr="00ED20ED">
        <w:rPr>
          <w:color w:val="000000" w:themeColor="text1"/>
          <w:rPrChange w:id="510" w:author="Dave Bridges" w:date="2023-11-06T11:42:00Z">
            <w:rPr/>
          </w:rPrChange>
        </w:rPr>
        <w:t xml:space="preserve">, we replicated this finding, showing a cross-sectional association between </w:t>
      </w:r>
      <w:r w:rsidR="00EB4B45" w:rsidRPr="00ED20ED">
        <w:rPr>
          <w:color w:val="000000" w:themeColor="text1"/>
          <w:rPrChange w:id="511" w:author="Dave Bridges" w:date="2023-11-06T11:42:00Z">
            <w:rPr/>
          </w:rPrChange>
        </w:rPr>
        <w:t>cholesterol</w:t>
      </w:r>
      <w:r w:rsidRPr="00ED20ED">
        <w:rPr>
          <w:color w:val="000000" w:themeColor="text1"/>
          <w:rPrChange w:id="512" w:author="Dave Bridges" w:date="2023-11-06T11:42:00Z">
            <w:rPr/>
          </w:rPrChange>
        </w:rPr>
        <w:t xml:space="preserve"> and </w:t>
      </w:r>
      <w:r w:rsidR="00EB4B45" w:rsidRPr="00ED20ED">
        <w:rPr>
          <w:color w:val="000000" w:themeColor="text1"/>
          <w:rPrChange w:id="513" w:author="Dave Bridges" w:date="2023-11-06T11:42:00Z">
            <w:rPr/>
          </w:rPrChange>
        </w:rPr>
        <w:t>calcium</w:t>
      </w:r>
      <w:r w:rsidRPr="00ED20ED">
        <w:rPr>
          <w:color w:val="000000" w:themeColor="text1"/>
          <w:rPrChange w:id="514" w:author="Dave Bridges" w:date="2023-11-06T11:42:00Z">
            <w:rPr/>
          </w:rPrChange>
        </w:rPr>
        <w:t xml:space="preserve"> levels </w:t>
      </w:r>
      <w:r w:rsidR="00EB4B45" w:rsidRPr="00ED20ED">
        <w:rPr>
          <w:color w:val="000000" w:themeColor="text1"/>
          <w:rPrChange w:id="515" w:author="Dave Bridges" w:date="2023-11-06T11:42:00Z">
            <w:rPr/>
          </w:rPrChange>
        </w:rPr>
        <w:t>after adjusting for sex differences</w:t>
      </w:r>
      <w:r w:rsidRPr="00ED20ED">
        <w:rPr>
          <w:color w:val="000000" w:themeColor="text1"/>
          <w:rPrChange w:id="516" w:author="Dave Bridges" w:date="2023-11-06T11:42:00Z">
            <w:rPr/>
          </w:rPrChange>
        </w:rPr>
        <w:t>.  Similar to the data from the diversity outbred mice,</w:t>
      </w:r>
      <w:r w:rsidR="009C47AD" w:rsidRPr="00ED20ED">
        <w:rPr>
          <w:color w:val="000000" w:themeColor="text1"/>
          <w:rPrChange w:id="517" w:author="Dave Bridges" w:date="2023-11-06T11:42:00Z">
            <w:rPr/>
          </w:rPrChange>
        </w:rPr>
        <w:t xml:space="preserve"> we estimate</w:t>
      </w:r>
      <w:r w:rsidRPr="00ED20ED">
        <w:rPr>
          <w:color w:val="000000" w:themeColor="text1"/>
          <w:rPrChange w:id="518" w:author="Dave Bridges" w:date="2023-11-06T11:42:00Z">
            <w:rPr/>
          </w:rPrChange>
        </w:rPr>
        <w:t xml:space="preserve"> a 14.8 +/- 5.1 mg/</w:t>
      </w:r>
      <w:proofErr w:type="spellStart"/>
      <w:r w:rsidRPr="00ED20ED">
        <w:rPr>
          <w:color w:val="000000" w:themeColor="text1"/>
          <w:rPrChange w:id="519" w:author="Dave Bridges" w:date="2023-11-06T11:42:00Z">
            <w:rPr/>
          </w:rPrChange>
        </w:rPr>
        <w:t>dL</w:t>
      </w:r>
      <w:proofErr w:type="spellEnd"/>
      <w:r w:rsidRPr="00ED20ED">
        <w:rPr>
          <w:color w:val="000000" w:themeColor="text1"/>
          <w:rPrChange w:id="520" w:author="Dave Bridges" w:date="2023-11-06T11:42:00Z">
            <w:rPr/>
          </w:rPrChange>
        </w:rPr>
        <w:t xml:space="preserve"> increase in cholesterol was observed for every 1 mg/</w:t>
      </w:r>
      <w:proofErr w:type="spellStart"/>
      <w:r w:rsidRPr="00ED20ED">
        <w:rPr>
          <w:color w:val="000000" w:themeColor="text1"/>
          <w:rPrChange w:id="521" w:author="Dave Bridges" w:date="2023-11-06T11:42:00Z">
            <w:rPr/>
          </w:rPrChange>
        </w:rPr>
        <w:t>dL</w:t>
      </w:r>
      <w:proofErr w:type="spellEnd"/>
      <w:r w:rsidRPr="00ED20ED">
        <w:rPr>
          <w:color w:val="000000" w:themeColor="text1"/>
          <w:rPrChange w:id="522" w:author="Dave Bridges" w:date="2023-11-06T11:42:00Z">
            <w:rPr/>
          </w:rPrChange>
        </w:rPr>
        <w:t xml:space="preserve"> increase in calcium</w:t>
      </w:r>
      <w:r w:rsidR="00BF3BE7" w:rsidRPr="00ED20ED">
        <w:rPr>
          <w:color w:val="000000" w:themeColor="text1"/>
          <w:rPrChange w:id="523" w:author="Dave Bridges" w:date="2023-11-06T11:42:00Z">
            <w:rPr/>
          </w:rPrChange>
        </w:rPr>
        <w:t xml:space="preserve"> (p=0.005)</w:t>
      </w:r>
      <w:r w:rsidRPr="00ED20ED">
        <w:rPr>
          <w:color w:val="000000" w:themeColor="text1"/>
          <w:rPrChange w:id="524" w:author="Dave Bridges" w:date="2023-11-06T11:42:00Z">
            <w:rPr/>
          </w:rPrChange>
        </w:rPr>
        <w:t>.  In the smaller BXD dataset there appeared to be a stronger relationship in male mice (Spearman’s rho=0.393 p=0.018</w:t>
      </w:r>
      <w:r w:rsidR="00EB4B45" w:rsidRPr="00ED20ED">
        <w:rPr>
          <w:color w:val="000000" w:themeColor="text1"/>
          <w:rPrChange w:id="525" w:author="Dave Bridges" w:date="2023-11-06T11:42:00Z">
            <w:rPr/>
          </w:rPrChange>
        </w:rPr>
        <w:t>, n=36 strains</w:t>
      </w:r>
      <w:r w:rsidRPr="00ED20ED">
        <w:rPr>
          <w:color w:val="000000" w:themeColor="text1"/>
          <w:rPrChange w:id="526" w:author="Dave Bridges" w:date="2023-11-06T11:42:00Z">
            <w:rPr/>
          </w:rPrChange>
        </w:rPr>
        <w:t>) than female mice (rho=0.269; p=0.297</w:t>
      </w:r>
      <w:r w:rsidR="00EB4B45" w:rsidRPr="00ED20ED">
        <w:rPr>
          <w:color w:val="000000" w:themeColor="text1"/>
          <w:rPrChange w:id="527" w:author="Dave Bridges" w:date="2023-11-06T11:42:00Z">
            <w:rPr/>
          </w:rPrChange>
        </w:rPr>
        <w:t>, n=17 strains</w:t>
      </w:r>
      <w:r w:rsidRPr="00ED20ED">
        <w:rPr>
          <w:color w:val="000000" w:themeColor="text1"/>
          <w:rPrChange w:id="528" w:author="Dave Bridges" w:date="2023-11-06T11:42:00Z">
            <w:rPr/>
          </w:rPrChange>
        </w:rPr>
        <w:t>), but in multivariate modelling there was no significant modifying effect of sex (p=0.178</w:t>
      </w:r>
      <w:r w:rsidR="00A92F83" w:rsidRPr="00ED20ED">
        <w:rPr>
          <w:color w:val="000000" w:themeColor="text1"/>
          <w:rPrChange w:id="529" w:author="Dave Bridges" w:date="2023-11-06T11:42:00Z">
            <w:rPr/>
          </w:rPrChange>
        </w:rPr>
        <w:t>)</w:t>
      </w:r>
      <w:r w:rsidR="00CD1A8A" w:rsidRPr="00ED20ED">
        <w:rPr>
          <w:color w:val="000000" w:themeColor="text1"/>
          <w:rPrChange w:id="530" w:author="Dave Bridges" w:date="2023-11-06T11:42:00Z">
            <w:rPr/>
          </w:rPrChange>
        </w:rPr>
        <w:t>, likely due to the relatively small number of female strains.</w:t>
      </w:r>
    </w:p>
    <w:p w14:paraId="72F44ECE" w14:textId="77777777" w:rsidR="001D0F83" w:rsidRPr="00ED20ED" w:rsidRDefault="001D0F83" w:rsidP="000B2E8A">
      <w:pPr>
        <w:rPr>
          <w:color w:val="000000" w:themeColor="text1"/>
          <w:rPrChange w:id="531" w:author="Dave Bridges" w:date="2023-11-06T11:42:00Z">
            <w:rPr/>
          </w:rPrChange>
        </w:rPr>
      </w:pPr>
    </w:p>
    <w:p w14:paraId="67B4E623" w14:textId="69064D08" w:rsidR="00EE6647" w:rsidRPr="00ED20ED" w:rsidRDefault="007014BD" w:rsidP="000B2E8A">
      <w:pPr>
        <w:rPr>
          <w:color w:val="000000" w:themeColor="text1"/>
          <w:rPrChange w:id="532" w:author="Dave Bridges" w:date="2023-11-06T11:42:00Z">
            <w:rPr/>
          </w:rPrChange>
        </w:rPr>
      </w:pPr>
      <w:r w:rsidRPr="00ED20ED">
        <w:rPr>
          <w:color w:val="000000" w:themeColor="text1"/>
          <w:rPrChange w:id="533" w:author="Dave Bridges" w:date="2023-11-06T11:42:00Z">
            <w:rPr/>
          </w:rPrChange>
        </w:rPr>
        <w:t>In the diversity outbred mice, s</w:t>
      </w:r>
      <w:r w:rsidR="009C47AD" w:rsidRPr="00ED20ED">
        <w:rPr>
          <w:color w:val="000000" w:themeColor="text1"/>
          <w:rPrChange w:id="534" w:author="Dave Bridges" w:date="2023-11-06T11:42:00Z">
            <w:rPr/>
          </w:rPrChange>
        </w:rPr>
        <w:t xml:space="preserve">erum calcium levels are </w:t>
      </w:r>
      <w:r w:rsidRPr="00ED20ED">
        <w:rPr>
          <w:color w:val="000000" w:themeColor="text1"/>
          <w:rPrChange w:id="535" w:author="Dave Bridges" w:date="2023-11-06T11:42:00Z">
            <w:rPr/>
          </w:rPrChange>
        </w:rPr>
        <w:t>not significantly altered</w:t>
      </w:r>
      <w:r w:rsidR="009C47AD" w:rsidRPr="00ED20ED">
        <w:rPr>
          <w:color w:val="000000" w:themeColor="text1"/>
          <w:rPrChange w:id="536" w:author="Dave Bridges" w:date="2023-11-06T11:42:00Z">
            <w:rPr/>
          </w:rPrChange>
        </w:rPr>
        <w:t xml:space="preserve"> by sex (p=0.5</w:t>
      </w:r>
      <w:r w:rsidR="002074A7" w:rsidRPr="00ED20ED">
        <w:rPr>
          <w:color w:val="000000" w:themeColor="text1"/>
          <w:rPrChange w:id="537" w:author="Dave Bridges" w:date="2023-11-06T11:42:00Z">
            <w:rPr/>
          </w:rPrChange>
        </w:rPr>
        <w:t>9</w:t>
      </w:r>
      <w:r w:rsidR="009C47AD" w:rsidRPr="00ED20ED">
        <w:rPr>
          <w:color w:val="000000" w:themeColor="text1"/>
          <w:rPrChange w:id="538" w:author="Dave Bridges" w:date="2023-11-06T11:42:00Z">
            <w:rPr/>
          </w:rPrChange>
        </w:rPr>
        <w:t>), and only modestly increased by HFHS diets (0.3</w:t>
      </w:r>
      <w:r w:rsidR="002074A7" w:rsidRPr="00ED20ED">
        <w:rPr>
          <w:color w:val="000000" w:themeColor="text1"/>
          <w:rPrChange w:id="539" w:author="Dave Bridges" w:date="2023-11-06T11:42:00Z">
            <w:rPr/>
          </w:rPrChange>
        </w:rPr>
        <w:t>0</w:t>
      </w:r>
      <w:r w:rsidR="009C47AD" w:rsidRPr="00ED20ED">
        <w:rPr>
          <w:color w:val="000000" w:themeColor="text1"/>
          <w:rPrChange w:id="540" w:author="Dave Bridges" w:date="2023-11-06T11:42:00Z">
            <w:rPr/>
          </w:rPrChange>
        </w:rPr>
        <w:t xml:space="preserve"> +/- 0.07 mg/</w:t>
      </w:r>
      <w:proofErr w:type="spellStart"/>
      <w:r w:rsidR="009C47AD" w:rsidRPr="00ED20ED">
        <w:rPr>
          <w:color w:val="000000" w:themeColor="text1"/>
          <w:rPrChange w:id="541" w:author="Dave Bridges" w:date="2023-11-06T11:42:00Z">
            <w:rPr/>
          </w:rPrChange>
        </w:rPr>
        <w:t>dL</w:t>
      </w:r>
      <w:proofErr w:type="spellEnd"/>
      <w:r w:rsidR="009C47AD" w:rsidRPr="00ED20ED">
        <w:rPr>
          <w:color w:val="000000" w:themeColor="text1"/>
          <w:rPrChange w:id="542" w:author="Dave Bridges" w:date="2023-11-06T11:42:00Z">
            <w:rPr/>
          </w:rPrChange>
        </w:rPr>
        <w:t>; p=</w:t>
      </w:r>
      <w:r w:rsidR="002074A7" w:rsidRPr="00ED20ED">
        <w:rPr>
          <w:color w:val="000000" w:themeColor="text1"/>
          <w:rPrChange w:id="543" w:author="Dave Bridges" w:date="2023-11-06T11:42:00Z">
            <w:rPr/>
          </w:rPrChange>
        </w:rPr>
        <w:t>5.1</w:t>
      </w:r>
      <w:r w:rsidR="009C47AD" w:rsidRPr="00ED20ED">
        <w:rPr>
          <w:color w:val="000000" w:themeColor="text1"/>
          <w:rPrChange w:id="544" w:author="Dave Bridges" w:date="2023-11-06T11:42:00Z">
            <w:rPr/>
          </w:rPrChange>
        </w:rPr>
        <w:t xml:space="preserve"> x 10</w:t>
      </w:r>
      <w:r w:rsidR="009C47AD" w:rsidRPr="00ED20ED">
        <w:rPr>
          <w:color w:val="000000" w:themeColor="text1"/>
          <w:vertAlign w:val="superscript"/>
          <w:rPrChange w:id="545" w:author="Dave Bridges" w:date="2023-11-06T11:42:00Z">
            <w:rPr>
              <w:vertAlign w:val="superscript"/>
            </w:rPr>
          </w:rPrChange>
        </w:rPr>
        <w:t>-5</w:t>
      </w:r>
      <w:r w:rsidR="009C47AD" w:rsidRPr="00ED20ED">
        <w:rPr>
          <w:color w:val="000000" w:themeColor="text1"/>
          <w:rPrChange w:id="546" w:author="Dave Bridges" w:date="2023-11-06T11:42:00Z">
            <w:rPr/>
          </w:rPrChange>
        </w:rPr>
        <w:t xml:space="preserve">; Supplementary Figure </w:t>
      </w:r>
      <w:ins w:id="547" w:author="Dave Bridges" w:date="2023-11-06T11:42:00Z">
        <w:r w:rsidR="009C47AD" w:rsidRPr="00ED20ED">
          <w:rPr>
            <w:color w:val="000000" w:themeColor="text1"/>
          </w:rPr>
          <w:t>2</w:t>
        </w:r>
        <w:r w:rsidR="002D07EC" w:rsidRPr="00ED20ED">
          <w:rPr>
            <w:color w:val="000000" w:themeColor="text1"/>
          </w:rPr>
          <w:t>C</w:t>
        </w:r>
      </w:ins>
      <w:del w:id="548" w:author="Dave Bridges" w:date="2023-11-06T11:42:00Z">
        <w:r w:rsidR="009C47AD">
          <w:delText>2A</w:delText>
        </w:r>
      </w:del>
      <w:r w:rsidR="009C47AD" w:rsidRPr="00ED20ED">
        <w:rPr>
          <w:color w:val="000000" w:themeColor="text1"/>
          <w:rPrChange w:id="549" w:author="Dave Bridges" w:date="2023-11-06T11:42:00Z">
            <w:rPr/>
          </w:rPrChange>
        </w:rPr>
        <w:t xml:space="preserve">).  </w:t>
      </w:r>
      <w:r w:rsidR="00414CEB" w:rsidRPr="00ED20ED">
        <w:rPr>
          <w:color w:val="000000" w:themeColor="text1"/>
          <w:rPrChange w:id="550" w:author="Dave Bridges" w:date="2023-11-06T11:42:00Z">
            <w:rPr/>
          </w:rPrChange>
        </w:rPr>
        <w:t xml:space="preserve">Since calcium is normally tightly controlled by homeostatic mechanisms </w:t>
      </w:r>
      <w:r w:rsidR="009C47AD" w:rsidRPr="00ED20ED">
        <w:rPr>
          <w:color w:val="000000" w:themeColor="text1"/>
          <w:rPrChange w:id="551" w:author="Dave Bridges" w:date="2023-11-06T11:42:00Z">
            <w:rPr/>
          </w:rPrChange>
        </w:rPr>
        <w:t>regulating</w:t>
      </w:r>
      <w:r w:rsidR="00414CEB" w:rsidRPr="00ED20ED">
        <w:rPr>
          <w:color w:val="000000" w:themeColor="text1"/>
          <w:rPrChange w:id="552" w:author="Dave Bridges" w:date="2023-11-06T11:42:00Z">
            <w:rPr/>
          </w:rPrChange>
        </w:rPr>
        <w:t xml:space="preserve"> </w:t>
      </w:r>
      <w:r w:rsidR="001D0F83" w:rsidRPr="00ED20ED">
        <w:rPr>
          <w:color w:val="000000" w:themeColor="text1"/>
          <w:rPrChange w:id="553" w:author="Dave Bridges" w:date="2023-11-06T11:42:00Z">
            <w:rPr/>
          </w:rPrChange>
        </w:rPr>
        <w:t>calcium absorption</w:t>
      </w:r>
      <w:r w:rsidR="00414CEB" w:rsidRPr="00ED20ED">
        <w:rPr>
          <w:color w:val="000000" w:themeColor="text1"/>
          <w:rPrChange w:id="554" w:author="Dave Bridges" w:date="2023-11-06T11:42:00Z">
            <w:rPr/>
          </w:rPrChange>
        </w:rPr>
        <w:t xml:space="preserve"> and bone remodeling, we tested whether bone mineral </w:t>
      </w:r>
      <w:r w:rsidR="001D0F83" w:rsidRPr="00ED20ED">
        <w:rPr>
          <w:color w:val="000000" w:themeColor="text1"/>
          <w:rPrChange w:id="555" w:author="Dave Bridges" w:date="2023-11-06T11:42:00Z">
            <w:rPr/>
          </w:rPrChange>
        </w:rPr>
        <w:t xml:space="preserve">content and </w:t>
      </w:r>
      <w:r w:rsidR="00414CEB" w:rsidRPr="00ED20ED">
        <w:rPr>
          <w:color w:val="000000" w:themeColor="text1"/>
          <w:rPrChange w:id="556" w:author="Dave Bridges" w:date="2023-11-06T11:42:00Z">
            <w:rPr/>
          </w:rPrChange>
        </w:rPr>
        <w:t>density in these mice was associated with cholesterol levels.</w:t>
      </w:r>
      <w:r w:rsidR="001D0F83" w:rsidRPr="00ED20ED">
        <w:rPr>
          <w:color w:val="000000" w:themeColor="text1"/>
          <w:rPrChange w:id="557" w:author="Dave Bridges" w:date="2023-11-06T11:42:00Z">
            <w:rPr/>
          </w:rPrChange>
        </w:rPr>
        <w:t xml:space="preserve">  As shown in Supplementary Figure </w:t>
      </w:r>
      <w:ins w:id="558" w:author="Dave Bridges" w:date="2023-11-06T11:42:00Z">
        <w:r w:rsidR="001D0F83" w:rsidRPr="00ED20ED">
          <w:rPr>
            <w:color w:val="000000" w:themeColor="text1"/>
          </w:rPr>
          <w:t>2</w:t>
        </w:r>
        <w:r w:rsidR="002D07EC" w:rsidRPr="00ED20ED">
          <w:rPr>
            <w:color w:val="000000" w:themeColor="text1"/>
          </w:rPr>
          <w:t>D</w:t>
        </w:r>
      </w:ins>
      <w:del w:id="559" w:author="Dave Bridges" w:date="2023-11-06T11:42:00Z">
        <w:r w:rsidR="001D0F83">
          <w:delText>2</w:delText>
        </w:r>
        <w:r w:rsidR="00724665">
          <w:delText>B</w:delText>
        </w:r>
      </w:del>
      <w:r w:rsidR="001D0F83" w:rsidRPr="00ED20ED">
        <w:rPr>
          <w:color w:val="000000" w:themeColor="text1"/>
          <w:rPrChange w:id="560" w:author="Dave Bridges" w:date="2023-11-06T11:42:00Z">
            <w:rPr/>
          </w:rPrChange>
        </w:rPr>
        <w:t xml:space="preserve"> and </w:t>
      </w:r>
      <w:ins w:id="561" w:author="Dave Bridges" w:date="2023-11-06T11:42:00Z">
        <w:r w:rsidR="002D07EC" w:rsidRPr="00ED20ED">
          <w:rPr>
            <w:color w:val="000000" w:themeColor="text1"/>
          </w:rPr>
          <w:t>E</w:t>
        </w:r>
      </w:ins>
      <w:del w:id="562" w:author="Dave Bridges" w:date="2023-11-06T11:42:00Z">
        <w:r w:rsidR="00724665">
          <w:delText>C</w:delText>
        </w:r>
      </w:del>
      <w:r w:rsidR="00166EE9" w:rsidRPr="00ED20ED">
        <w:rPr>
          <w:color w:val="000000" w:themeColor="text1"/>
          <w:rPrChange w:id="563" w:author="Dave Bridges" w:date="2023-11-06T11:42:00Z">
            <w:rPr/>
          </w:rPrChange>
        </w:rPr>
        <w:t>,</w:t>
      </w:r>
      <w:r w:rsidR="001D0F83" w:rsidRPr="00ED20ED">
        <w:rPr>
          <w:color w:val="000000" w:themeColor="text1"/>
          <w:rPrChange w:id="564" w:author="Dave Bridges" w:date="2023-11-06T11:42:00Z">
            <w:rPr/>
          </w:rPrChange>
        </w:rPr>
        <w:t xml:space="preserve"> there was no </w:t>
      </w:r>
      <w:r w:rsidR="00724665" w:rsidRPr="00ED20ED">
        <w:rPr>
          <w:color w:val="000000" w:themeColor="text1"/>
          <w:rPrChange w:id="565" w:author="Dave Bridges" w:date="2023-11-06T11:42:00Z">
            <w:rPr/>
          </w:rPrChange>
        </w:rPr>
        <w:t>evidence of an</w:t>
      </w:r>
      <w:r w:rsidR="001D0F83" w:rsidRPr="00ED20ED">
        <w:rPr>
          <w:color w:val="000000" w:themeColor="text1"/>
          <w:rPrChange w:id="566" w:author="Dave Bridges" w:date="2023-11-06T11:42:00Z">
            <w:rPr/>
          </w:rPrChange>
        </w:rPr>
        <w:t xml:space="preserve"> association between bone mass or density measured at 21 weeks and cholesterol levels </w:t>
      </w:r>
      <w:r w:rsidR="00B063F8" w:rsidRPr="00ED20ED">
        <w:rPr>
          <w:color w:val="000000" w:themeColor="text1"/>
          <w:rPrChange w:id="567" w:author="Dave Bridges" w:date="2023-11-06T11:42:00Z">
            <w:rPr/>
          </w:rPrChange>
        </w:rPr>
        <w:t xml:space="preserve">measured at 19 weeks </w:t>
      </w:r>
      <w:r w:rsidR="001D0F83" w:rsidRPr="00ED20ED">
        <w:rPr>
          <w:color w:val="000000" w:themeColor="text1"/>
          <w:rPrChange w:id="568" w:author="Dave Bridges" w:date="2023-11-06T11:42:00Z">
            <w:rPr/>
          </w:rPrChange>
        </w:rPr>
        <w:t>(p=</w:t>
      </w:r>
      <w:r w:rsidR="00724665" w:rsidRPr="00ED20ED">
        <w:rPr>
          <w:color w:val="000000" w:themeColor="text1"/>
          <w:rPrChange w:id="569" w:author="Dave Bridges" w:date="2023-11-06T11:42:00Z">
            <w:rPr/>
          </w:rPrChange>
        </w:rPr>
        <w:t>0.9</w:t>
      </w:r>
      <w:r w:rsidR="002074A7" w:rsidRPr="00ED20ED">
        <w:rPr>
          <w:color w:val="000000" w:themeColor="text1"/>
          <w:rPrChange w:id="570" w:author="Dave Bridges" w:date="2023-11-06T11:42:00Z">
            <w:rPr/>
          </w:rPrChange>
        </w:rPr>
        <w:t>3</w:t>
      </w:r>
      <w:r w:rsidR="00724665" w:rsidRPr="00ED20ED">
        <w:rPr>
          <w:color w:val="000000" w:themeColor="text1"/>
          <w:rPrChange w:id="571" w:author="Dave Bridges" w:date="2023-11-06T11:42:00Z">
            <w:rPr/>
          </w:rPrChange>
        </w:rPr>
        <w:t xml:space="preserve"> and </w:t>
      </w:r>
      <w:r w:rsidR="001D0F83" w:rsidRPr="00ED20ED">
        <w:rPr>
          <w:color w:val="000000" w:themeColor="text1"/>
          <w:rPrChange w:id="572" w:author="Dave Bridges" w:date="2023-11-06T11:42:00Z">
            <w:rPr/>
          </w:rPrChange>
        </w:rPr>
        <w:t>0.</w:t>
      </w:r>
      <w:r w:rsidR="002074A7" w:rsidRPr="00ED20ED">
        <w:rPr>
          <w:color w:val="000000" w:themeColor="text1"/>
          <w:rPrChange w:id="573" w:author="Dave Bridges" w:date="2023-11-06T11:42:00Z">
            <w:rPr/>
          </w:rPrChange>
        </w:rPr>
        <w:t>90</w:t>
      </w:r>
      <w:r w:rsidR="00724665" w:rsidRPr="00ED20ED">
        <w:rPr>
          <w:color w:val="000000" w:themeColor="text1"/>
          <w:rPrChange w:id="574" w:author="Dave Bridges" w:date="2023-11-06T11:42:00Z">
            <w:rPr/>
          </w:rPrChange>
        </w:rPr>
        <w:t xml:space="preserve"> respectively)</w:t>
      </w:r>
      <w:r w:rsidR="009C47AD" w:rsidRPr="00ED20ED">
        <w:rPr>
          <w:color w:val="000000" w:themeColor="text1"/>
          <w:rPrChange w:id="575" w:author="Dave Bridges" w:date="2023-11-06T11:42:00Z">
            <w:rPr/>
          </w:rPrChange>
        </w:rPr>
        <w:t xml:space="preserve"> in the diversity outbred dataset</w:t>
      </w:r>
      <w:r w:rsidR="00724665" w:rsidRPr="00ED20ED">
        <w:rPr>
          <w:color w:val="000000" w:themeColor="text1"/>
          <w:rPrChange w:id="576" w:author="Dave Bridges" w:date="2023-11-06T11:42:00Z">
            <w:rPr/>
          </w:rPrChange>
        </w:rPr>
        <w:t>.</w:t>
      </w:r>
      <w:r w:rsidR="00292880" w:rsidRPr="00ED20ED">
        <w:rPr>
          <w:color w:val="000000" w:themeColor="text1"/>
          <w:rPrChange w:id="577" w:author="Dave Bridges" w:date="2023-11-06T11:42:00Z">
            <w:rPr/>
          </w:rPrChange>
        </w:rPr>
        <w:t xml:space="preserve">  </w:t>
      </w:r>
    </w:p>
    <w:p w14:paraId="77E1BE56" w14:textId="2A4FDFC8" w:rsidR="009D2910" w:rsidRPr="00ED20ED" w:rsidRDefault="009D2910" w:rsidP="000B2E8A">
      <w:pPr>
        <w:rPr>
          <w:color w:val="000000" w:themeColor="text1"/>
          <w:rPrChange w:id="578" w:author="Dave Bridges" w:date="2023-11-06T11:42:00Z">
            <w:rPr/>
          </w:rPrChange>
        </w:rPr>
      </w:pPr>
    </w:p>
    <w:p w14:paraId="5548BCEB" w14:textId="5063DCB6" w:rsidR="009D2910" w:rsidRDefault="00567EB3" w:rsidP="00E50DC1">
      <w:pPr>
        <w:pStyle w:val="Heading1"/>
      </w:pPr>
      <w:r>
        <w:t>Conclusions</w:t>
      </w:r>
    </w:p>
    <w:p w14:paraId="6DDBAB1A" w14:textId="23B440D2" w:rsidR="009D2910" w:rsidRPr="00ED20ED" w:rsidRDefault="009D2910" w:rsidP="000B2E8A">
      <w:pPr>
        <w:rPr>
          <w:color w:val="000000" w:themeColor="text1"/>
          <w:rPrChange w:id="579" w:author="Dave Bridges" w:date="2023-11-06T11:42:00Z">
            <w:rPr/>
          </w:rPrChange>
        </w:rPr>
      </w:pPr>
    </w:p>
    <w:p w14:paraId="1BBE3905" w14:textId="56F9818D" w:rsidR="002F7AF7" w:rsidRPr="00ED20ED" w:rsidRDefault="00E86175" w:rsidP="004110BD">
      <w:pPr>
        <w:rPr>
          <w:color w:val="000000" w:themeColor="text1"/>
          <w:rPrChange w:id="580" w:author="Dave Bridges" w:date="2023-11-06T11:42:00Z">
            <w:rPr/>
          </w:rPrChange>
        </w:rPr>
      </w:pPr>
      <w:r w:rsidRPr="00ED20ED">
        <w:rPr>
          <w:color w:val="000000" w:themeColor="text1"/>
          <w:rPrChange w:id="581" w:author="Dave Bridges" w:date="2023-11-06T11:42:00Z">
            <w:rPr/>
          </w:rPrChange>
        </w:rPr>
        <w:t xml:space="preserve">In this study we report an association between calcium and cholesterol in </w:t>
      </w:r>
      <w:r w:rsidR="002F7AF7" w:rsidRPr="00ED20ED">
        <w:rPr>
          <w:color w:val="000000" w:themeColor="text1"/>
          <w:rPrChange w:id="582" w:author="Dave Bridges" w:date="2023-11-06T11:42:00Z">
            <w:rPr/>
          </w:rPrChange>
        </w:rPr>
        <w:t>two distinct mouse datasets</w:t>
      </w:r>
      <w:r w:rsidR="00B66305" w:rsidRPr="00ED20ED">
        <w:rPr>
          <w:color w:val="000000" w:themeColor="text1"/>
          <w:rPrChange w:id="583" w:author="Dave Bridges" w:date="2023-11-06T11:42:00Z">
            <w:rPr/>
          </w:rPrChange>
        </w:rPr>
        <w:t xml:space="preserve">.  </w:t>
      </w:r>
      <w:r w:rsidR="008B0A52" w:rsidRPr="00ED20ED">
        <w:rPr>
          <w:color w:val="000000" w:themeColor="text1"/>
          <w:rPrChange w:id="584" w:author="Dave Bridges" w:date="2023-11-06T11:42:00Z">
            <w:rPr/>
          </w:rPrChange>
        </w:rPr>
        <w:t>This relationship was similar across both sexes and over both normal chow and obesogenic high fat, high sucrose diet</w:t>
      </w:r>
      <w:r w:rsidR="002F7AF7" w:rsidRPr="00ED20ED">
        <w:rPr>
          <w:color w:val="000000" w:themeColor="text1"/>
          <w:rPrChange w:id="585" w:author="Dave Bridges" w:date="2023-11-06T11:42:00Z">
            <w:rPr/>
          </w:rPrChange>
        </w:rPr>
        <w:t>s</w:t>
      </w:r>
      <w:r w:rsidR="008B0A52" w:rsidRPr="00ED20ED">
        <w:rPr>
          <w:color w:val="000000" w:themeColor="text1"/>
          <w:rPrChange w:id="586" w:author="Dave Bridges" w:date="2023-11-06T11:42:00Z">
            <w:rPr/>
          </w:rPrChange>
        </w:rPr>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w:t>
      </w:r>
      <w:ins w:id="587" w:author="Dave Bridges" w:date="2023-11-06T11:42:00Z">
        <w:r w:rsidR="001C6727" w:rsidRPr="00ED20ED">
          <w:rPr>
            <w:bCs/>
            <w:color w:val="000000" w:themeColor="text1"/>
          </w:rPr>
          <w:t xml:space="preserve">substantially </w:t>
        </w:r>
      </w:ins>
      <w:r w:rsidR="00292880" w:rsidRPr="00292880">
        <w:rPr>
          <w:bCs/>
          <w:color w:val="000000" w:themeColor="text1"/>
        </w:rPr>
        <w:t>alter calcium levels, it is possible that calcium and diet are independent predictors of cholesterol homeostasis</w:t>
      </w:r>
      <w:r w:rsidR="00D01721" w:rsidRPr="00ED20ED">
        <w:rPr>
          <w:color w:val="000000" w:themeColor="text1"/>
          <w:rPrChange w:id="588" w:author="Dave Bridges" w:date="2023-11-06T11:42:00Z">
            <w:rPr/>
          </w:rPrChange>
        </w:rPr>
        <w:t xml:space="preserve">. </w:t>
      </w:r>
      <w:r w:rsidR="000C4958" w:rsidRPr="00ED20ED">
        <w:rPr>
          <w:color w:val="000000" w:themeColor="text1"/>
          <w:rPrChange w:id="589" w:author="Dave Bridges" w:date="2023-11-06T11:42:00Z">
            <w:rPr/>
          </w:rPrChange>
        </w:rPr>
        <w:t xml:space="preserve">The finding that </w:t>
      </w:r>
      <w:r w:rsidR="00292880" w:rsidRPr="00ED20ED">
        <w:rPr>
          <w:color w:val="000000" w:themeColor="text1"/>
          <w:rPrChange w:id="590" w:author="Dave Bridges" w:date="2023-11-06T11:42:00Z">
            <w:rPr/>
          </w:rPrChange>
        </w:rPr>
        <w:t>the calcium-cholesterol</w:t>
      </w:r>
      <w:r w:rsidR="000C4958" w:rsidRPr="00ED20ED">
        <w:rPr>
          <w:color w:val="000000" w:themeColor="text1"/>
          <w:rPrChange w:id="591" w:author="Dave Bridges" w:date="2023-11-06T11:42:00Z">
            <w:rPr/>
          </w:rPrChange>
        </w:rPr>
        <w:t xml:space="preserve"> association is largely independent of sex, </w:t>
      </w:r>
      <w:r w:rsidR="00F34566" w:rsidRPr="00ED20ED">
        <w:rPr>
          <w:color w:val="000000" w:themeColor="text1"/>
          <w:rPrChange w:id="592" w:author="Dave Bridges" w:date="2023-11-06T11:42:00Z">
            <w:rPr/>
          </w:rPrChange>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Change w:id="593" w:author="Dave Bridges" w:date="2023-11-06T11:42:00Z">
            <w:rPr/>
          </w:rPrChange>
        </w:rPr>
      </w:pPr>
    </w:p>
    <w:p w14:paraId="52875CE6" w14:textId="7D830F07" w:rsidR="00B66305" w:rsidRPr="00ED20ED" w:rsidRDefault="00F34566" w:rsidP="000B2E8A">
      <w:pPr>
        <w:rPr>
          <w:color w:val="000000" w:themeColor="text1"/>
          <w:rPrChange w:id="594" w:author="Dave Bridges" w:date="2023-11-06T11:42:00Z">
            <w:rPr/>
          </w:rPrChange>
        </w:rPr>
      </w:pPr>
      <w:ins w:id="595" w:author="Dave Bridges" w:date="2023-11-06T11:42:00Z">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ins>
      <w:del w:id="596" w:author="Dave Bridges" w:date="2023-11-06T11:42:00Z">
        <w:r>
          <w:delText>To our knowledge this is the first demonstration of an association between serum calcium and cholesterol in rodents.  That being said, several</w:delText>
        </w:r>
        <w:r w:rsidR="000C4958">
          <w:delText xml:space="preserve"> large cross-sectional studies have consistently demonstrated a correlation between serum calcium and cholesterol in multiple populations </w:delText>
        </w:r>
        <w:r w:rsidR="000C4958">
          <w:fldChar w:fldCharType="begin"/>
        </w:r>
        <w:r w:rsidR="004022B5">
          <w:del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delInstrText>
        </w:r>
        <w:r w:rsidR="000C4958">
          <w:fldChar w:fldCharType="separate"/>
        </w:r>
        <w:r w:rsidR="004022B5" w:rsidRPr="004022B5">
          <w:rPr>
            <w:rFonts w:ascii="Calibri" w:cs="Calibri"/>
          </w:rPr>
          <w:delText>[17–30]</w:delText>
        </w:r>
        <w:r w:rsidR="000C4958">
          <w:fldChar w:fldCharType="end"/>
        </w:r>
        <w:r w:rsidR="000C4958">
          <w:delText>.</w:delText>
        </w:r>
        <w:r>
          <w:delText xml:space="preserve">  </w:delText>
        </w:r>
        <w:r w:rsidR="00E52E9B">
          <w:delText>In addition</w:delText>
        </w:r>
        <w:r>
          <w:delText xml:space="preserve">, calcium is also a </w:delText>
        </w:r>
        <w:r w:rsidR="00A015D7">
          <w:delText>longitudinal</w:delText>
        </w:r>
        <w:r>
          <w:delText xml:space="preserve"> predictor of cardiovascular events in humans </w:delText>
        </w:r>
        <w:r w:rsidR="00A015D7">
          <w:delText xml:space="preserve">independent of BMI or blood pressure </w:delText>
        </w:r>
        <w:r>
          <w:fldChar w:fldCharType="begin"/>
        </w:r>
        <w:r w:rsidR="004022B5">
          <w:del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delInstrText>
        </w:r>
        <w:r>
          <w:fldChar w:fldCharType="separate"/>
        </w:r>
        <w:r w:rsidR="004022B5" w:rsidRPr="004022B5">
          <w:rPr>
            <w:rFonts w:ascii="Calibri" w:cs="Calibri"/>
          </w:rPr>
          <w:delText>[19,30–36]</w:delText>
        </w:r>
        <w:r>
          <w:fldChar w:fldCharType="end"/>
        </w:r>
        <w:r>
          <w:delText>.</w:delText>
        </w:r>
      </w:del>
    </w:p>
    <w:p w14:paraId="31D6BB17" w14:textId="15D43C06" w:rsidR="0004237E" w:rsidRPr="00ED20ED" w:rsidRDefault="0004237E" w:rsidP="000B2E8A">
      <w:pPr>
        <w:rPr>
          <w:color w:val="000000" w:themeColor="text1"/>
          <w:rPrChange w:id="597" w:author="Dave Bridges" w:date="2023-11-06T11:42:00Z">
            <w:rPr/>
          </w:rPrChange>
        </w:rPr>
      </w:pPr>
    </w:p>
    <w:p w14:paraId="7F87B43A" w14:textId="47DDB8BA" w:rsidR="005D3422" w:rsidRPr="00ED20ED" w:rsidRDefault="0068342C" w:rsidP="000B2E8A">
      <w:pPr>
        <w:rPr>
          <w:color w:val="000000" w:themeColor="text1"/>
          <w:rPrChange w:id="598" w:author="Dave Bridges" w:date="2023-11-06T11:42:00Z">
            <w:rPr/>
          </w:rPrChange>
        </w:rPr>
      </w:pPr>
      <w:ins w:id="599" w:author="Dave Bridges" w:date="2023-11-06T11:42:00Z">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by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ins>
      <w:del w:id="600" w:author="Dave Bridges" w:date="2023-11-06T11:42:00Z">
        <w:r>
          <w:delText xml:space="preserve">The present study does not speak to the directionality of this association, but there are some hints in the literature.  </w:delText>
        </w:r>
        <w:r w:rsidR="004541AB">
          <w:delText xml:space="preserve">A meta-analysis by demonstrates a 31% increased risk of myocardial infarction in patients with calcium supplementing with calcium compared to placebo </w:delText>
        </w:r>
        <w:r w:rsidR="004541AB">
          <w:fldChar w:fldCharType="begin"/>
        </w:r>
        <w:r w:rsidR="004022B5">
          <w:del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delInstrText>
        </w:r>
        <w:r w:rsidR="004541AB">
          <w:fldChar w:fldCharType="separate"/>
        </w:r>
        <w:r w:rsidR="004022B5">
          <w:delText>[37]</w:delText>
        </w:r>
        <w:r w:rsidR="004541AB">
          <w:fldChar w:fldCharType="end"/>
        </w:r>
        <w:r w:rsidR="004541AB">
          <w:delText xml:space="preserve">. </w:delText>
        </w:r>
        <w:r>
          <w:delText>Patients</w:delText>
        </w:r>
        <w:r w:rsidR="0004237E">
          <w:delText xml:space="preserve"> with primary hyperparathyroidism have elevated parathyroid hormone and calcium</w:delText>
        </w:r>
        <w:r w:rsidR="005F3B22">
          <w:delText xml:space="preserve"> levels and </w:delText>
        </w:r>
        <w:r w:rsidR="00FC3EF2">
          <w:delText>are an interesting population to examine</w:delText>
        </w:r>
        <w:r w:rsidR="005F3B22">
          <w:delText xml:space="preserve">.  </w:delText>
        </w:r>
        <w:r w:rsidR="00DA3158">
          <w:delText>The results of</w:delText>
        </w:r>
        <w:r w:rsidR="005F3B22">
          <w:delText xml:space="preserve"> case-control studies </w:delText>
        </w:r>
        <w:r w:rsidR="00DA3158">
          <w:delText>evaluating cholesterol levels are mixed</w:delText>
        </w:r>
        <w:r w:rsidR="00FC3EF2">
          <w:delText xml:space="preserve"> and there is limited evidence that PTH causes elevated cholesterol levels</w:delText>
        </w:r>
        <w:r w:rsidR="00DA3158">
          <w:delText xml:space="preserve">. </w:delText>
        </w:r>
        <w:r w:rsidR="00C74ADA">
          <w:delText>While</w:delText>
        </w:r>
        <w:r w:rsidR="00DA3158">
          <w:delText xml:space="preserve"> reports </w:delText>
        </w:r>
        <w:r w:rsidR="005F3B22">
          <w:delText>show that these patients also have</w:delText>
        </w:r>
        <w:r w:rsidR="0004237E">
          <w:delText xml:space="preserve"> </w:delText>
        </w:r>
        <w:r w:rsidR="005F3B22">
          <w:delText xml:space="preserve">significantly </w:delText>
        </w:r>
        <w:r w:rsidR="0004237E">
          <w:delText>elevated total and</w:delText>
        </w:r>
        <w:r w:rsidR="005F3B22">
          <w:delText>/or</w:delText>
        </w:r>
        <w:r w:rsidR="0004237E">
          <w:delText xml:space="preserve"> LDL-cholesterol </w:delText>
        </w:r>
        <w:r w:rsidR="0004237E">
          <w:fldChar w:fldCharType="begin"/>
        </w:r>
        <w:r w:rsidR="004022B5">
          <w:del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delInstrText>
        </w:r>
        <w:r w:rsidR="0004237E">
          <w:fldChar w:fldCharType="separate"/>
        </w:r>
        <w:r w:rsidR="004022B5">
          <w:delText>[38,39]</w:delText>
        </w:r>
        <w:r w:rsidR="0004237E">
          <w:fldChar w:fldCharType="end"/>
        </w:r>
        <w:r w:rsidR="00DA3158">
          <w:delText xml:space="preserve">, </w:delText>
        </w:r>
        <w:r w:rsidR="00FC3EF2">
          <w:delText>though most</w:delText>
        </w:r>
        <w:r w:rsidR="00DA3158">
          <w:delText xml:space="preserve"> others show either no</w:delText>
        </w:r>
        <w:r w:rsidR="00756ED0">
          <w:delText>n-</w:delText>
        </w:r>
        <w:r w:rsidR="00DA3158">
          <w:delText xml:space="preserve">significant effect or </w:delText>
        </w:r>
        <w:r>
          <w:delText xml:space="preserve">even </w:delText>
        </w:r>
        <w:r w:rsidR="00DA3158">
          <w:delText xml:space="preserve">decreases </w:delText>
        </w:r>
        <w:r w:rsidR="00DA3158">
          <w:fldChar w:fldCharType="begin"/>
        </w:r>
        <w:r w:rsidR="004022B5">
          <w:del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delInstrText>
        </w:r>
        <w:r w:rsidR="00DA3158">
          <w:fldChar w:fldCharType="separate"/>
        </w:r>
        <w:r w:rsidR="004022B5" w:rsidRPr="004022B5">
          <w:rPr>
            <w:rFonts w:ascii="Calibri" w:cs="Calibri"/>
          </w:rPr>
          <w:delText>[40–46]</w:delText>
        </w:r>
        <w:r w:rsidR="00DA3158">
          <w:fldChar w:fldCharType="end"/>
        </w:r>
        <w:r w:rsidR="005F3B22">
          <w:delText xml:space="preserve">.  </w:delText>
        </w:r>
      </w:del>
    </w:p>
    <w:p w14:paraId="15DD663E" w14:textId="69A82519" w:rsidR="00F63CA1" w:rsidRPr="00ED20ED" w:rsidRDefault="00F63CA1" w:rsidP="000B2E8A">
      <w:pPr>
        <w:rPr>
          <w:color w:val="000000" w:themeColor="text1"/>
          <w:rPrChange w:id="601" w:author="Dave Bridges" w:date="2023-11-06T11:42:00Z">
            <w:rPr/>
          </w:rPrChange>
        </w:rPr>
      </w:pPr>
    </w:p>
    <w:p w14:paraId="72A42258" w14:textId="22D09BCE" w:rsidR="00F63CA1" w:rsidRPr="00ED20ED" w:rsidRDefault="00F63CA1" w:rsidP="000B2E8A">
      <w:pPr>
        <w:rPr>
          <w:color w:val="000000" w:themeColor="text1"/>
          <w:rPrChange w:id="602" w:author="Dave Bridges" w:date="2023-11-06T11:42:00Z">
            <w:rPr/>
          </w:rPrChange>
        </w:rPr>
      </w:pPr>
      <w:ins w:id="603" w:author="Dave Bridges" w:date="2023-11-06T11:42:00Z">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ins>
      <w:del w:id="604" w:author="Dave Bridges" w:date="2023-11-06T11:42:00Z">
        <w:r>
          <w:delText xml:space="preserve">In terms of whether cholesterol could be driving hypercalcemia, there is </w:delText>
        </w:r>
        <w:r w:rsidR="00DE1510">
          <w:delText>some</w:delText>
        </w:r>
        <w:r>
          <w:delText xml:space="preserve"> </w:delText>
        </w:r>
        <w:r w:rsidR="00DE1510">
          <w:delText xml:space="preserve">positive </w:delText>
        </w:r>
        <w:r>
          <w:delText xml:space="preserve">evidence.  </w:delText>
        </w:r>
        <w:r w:rsidR="00DE1510">
          <w:delText>Two</w:delText>
        </w:r>
        <w:r w:rsidR="00B5781A">
          <w:delText xml:space="preserve"> </w:delText>
        </w:r>
        <w:r w:rsidR="00DE1510">
          <w:delText>interventional studies</w:delText>
        </w:r>
        <w:r w:rsidR="00B5781A">
          <w:delText xml:space="preserve"> using statins have showed a </w:delText>
        </w:r>
        <w:r w:rsidR="00DE1510">
          <w:delText>reductions</w:delText>
        </w:r>
        <w:r w:rsidR="00B5781A">
          <w:delText xml:space="preserve"> in calcium levels </w:delText>
        </w:r>
        <w:r w:rsidR="00B5781A">
          <w:fldChar w:fldCharType="begin"/>
        </w:r>
        <w:r w:rsidR="004022B5">
          <w:del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delInstrText>
        </w:r>
        <w:r w:rsidR="00B5781A">
          <w:fldChar w:fldCharType="separate"/>
        </w:r>
        <w:r w:rsidR="004022B5">
          <w:delText>[47,48]</w:delText>
        </w:r>
        <w:r w:rsidR="00B5781A">
          <w:fldChar w:fldCharType="end"/>
        </w:r>
        <w:r w:rsidR="00B5781A">
          <w:delText>, whereas another single-arm study showed declines</w:delText>
        </w:r>
        <w:r w:rsidR="00DE1510">
          <w:delText xml:space="preserve"> that did not reach significance</w:delText>
        </w:r>
        <w:r w:rsidR="00B5781A">
          <w:delText xml:space="preserve"> </w:delText>
        </w:r>
        <w:r w:rsidR="00B5781A">
          <w:fldChar w:fldCharType="begin"/>
        </w:r>
        <w:r w:rsidR="004022B5">
          <w:del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delInstrText>
        </w:r>
        <w:r w:rsidR="00B5781A">
          <w:fldChar w:fldCharType="separate"/>
        </w:r>
        <w:r w:rsidR="004022B5">
          <w:delText>[49]</w:delText>
        </w:r>
        <w:r w:rsidR="00B5781A">
          <w:fldChar w:fldCharType="end"/>
        </w:r>
        <w:r w:rsidR="00B5781A">
          <w:delText xml:space="preserve">.  A </w:delText>
        </w:r>
        <w:r w:rsidR="00DE1510">
          <w:delText>M</w:delText>
        </w:r>
        <w:r w:rsidR="00B5781A">
          <w:delText xml:space="preserve">endelian </w:delText>
        </w:r>
        <w:r w:rsidR="00DE1510">
          <w:delText>R</w:delText>
        </w:r>
        <w:r w:rsidR="00B5781A">
          <w:delText xml:space="preserve">andomization </w:delText>
        </w:r>
        <w:r w:rsidR="00DE1510">
          <w:delText xml:space="preserve">approach </w:delText>
        </w:r>
        <w:r w:rsidR="00B5781A">
          <w:delText xml:space="preserve">using LDL-C as the instrument was also associated with elevated calcium levels </w:delText>
        </w:r>
        <w:r w:rsidR="00B5781A">
          <w:fldChar w:fldCharType="begin"/>
        </w:r>
        <w:r w:rsidR="004022B5">
          <w:del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delInstrText>
        </w:r>
        <w:r w:rsidR="00B5781A">
          <w:fldChar w:fldCharType="separate"/>
        </w:r>
        <w:r w:rsidR="004022B5">
          <w:delText>[50]</w:delText>
        </w:r>
        <w:r w:rsidR="00B5781A">
          <w:fldChar w:fldCharType="end"/>
        </w:r>
        <w:r w:rsidR="00B5781A">
          <w:delText xml:space="preserve">, further supporting a potential causal </w:delText>
        </w:r>
        <w:r w:rsidR="008101D2">
          <w:delText>relationship</w:delText>
        </w:r>
        <w:r w:rsidR="00B5781A">
          <w:delText xml:space="preserve"> </w:delText>
        </w:r>
        <w:r w:rsidR="008101D2">
          <w:delText>with</w:delText>
        </w:r>
        <w:r w:rsidR="00B5781A">
          <w:delText xml:space="preserve"> cholesterol </w:delText>
        </w:r>
        <w:r w:rsidR="008101D2">
          <w:delText>driving</w:delText>
        </w:r>
        <w:r w:rsidR="00B5781A">
          <w:delText xml:space="preserve"> calcium</w:delText>
        </w:r>
        <w:r w:rsidR="008101D2">
          <w:delText xml:space="preserve"> levels</w:delText>
        </w:r>
        <w:r w:rsidR="00B5781A">
          <w:delText xml:space="preserve">.   </w:delText>
        </w:r>
        <w:r w:rsidR="00E52E9B">
          <w:delText xml:space="preserve">As this is a cross-sectional associative relationship we are not able at present to define directionality, much less the underlying biological mechanism(s).  </w:delText>
        </w:r>
        <w:r w:rsidR="00193752">
          <w:delText xml:space="preserve">Whether calcium can modify serum cholesterol, or cholesterol can modify calcium are both important nutritional and pathophysiological questions, and future controlled mouse studies should shed light on the directions and mechanisms </w:delText>
        </w:r>
        <w:r w:rsidR="00E52E9B">
          <w:delText>explaining</w:delText>
        </w:r>
        <w:r w:rsidR="00193752">
          <w:delText xml:space="preserve"> this association.</w:delText>
        </w:r>
      </w:del>
    </w:p>
    <w:p w14:paraId="778E30FC" w14:textId="77777777" w:rsidR="00E86175" w:rsidRPr="00ED20ED" w:rsidRDefault="00E86175" w:rsidP="000B2E8A">
      <w:pPr>
        <w:rPr>
          <w:color w:val="000000" w:themeColor="text1"/>
          <w:rPrChange w:id="605" w:author="Dave Bridges" w:date="2023-11-06T11:42:00Z">
            <w:rPr/>
          </w:rPrChange>
        </w:rPr>
      </w:pPr>
    </w:p>
    <w:p w14:paraId="55278E9B" w14:textId="7B63BF8E" w:rsidR="00C40CDF" w:rsidRPr="00ED20ED" w:rsidRDefault="00C40CDF" w:rsidP="000B2E8A">
      <w:pPr>
        <w:rPr>
          <w:color w:val="000000" w:themeColor="text1"/>
          <w:rPrChange w:id="606" w:author="Dave Bridges" w:date="2023-11-06T11:42:00Z">
            <w:rPr/>
          </w:rPrChange>
        </w:rPr>
      </w:pPr>
      <w:r w:rsidRPr="00ED20ED">
        <w:rPr>
          <w:color w:val="000000" w:themeColor="text1"/>
          <w:rPrChange w:id="607" w:author="Dave Bridges" w:date="2023-11-06T11:42:00Z">
            <w:rPr/>
          </w:rPrChange>
        </w:rPr>
        <w:t>There are several</w:t>
      </w:r>
      <w:r w:rsidR="005117D5" w:rsidRPr="00ED20ED">
        <w:rPr>
          <w:color w:val="000000" w:themeColor="text1"/>
          <w:rPrChange w:id="608" w:author="Dave Bridges" w:date="2023-11-06T11:42:00Z">
            <w:rPr/>
          </w:rPrChange>
        </w:rPr>
        <w:t xml:space="preserve"> other</w:t>
      </w:r>
      <w:r w:rsidRPr="00ED20ED">
        <w:rPr>
          <w:color w:val="000000" w:themeColor="text1"/>
          <w:rPrChange w:id="609" w:author="Dave Bridges" w:date="2023-11-06T11:42:00Z">
            <w:rPr/>
          </w:rPrChange>
        </w:rPr>
        <w:t xml:space="preserve"> strengths of this study.  We present data on a large number of mice roughly equally divided between sexes and two diets</w:t>
      </w:r>
      <w:r w:rsidR="00737E63" w:rsidRPr="00ED20ED">
        <w:rPr>
          <w:color w:val="000000" w:themeColor="text1"/>
          <w:rPrChange w:id="610" w:author="Dave Bridges" w:date="2023-11-06T11:42:00Z">
            <w:rPr/>
          </w:rPrChange>
        </w:rPr>
        <w:t xml:space="preserve"> and find consistent results across all groups</w:t>
      </w:r>
      <w:r w:rsidRPr="00ED20ED">
        <w:rPr>
          <w:color w:val="000000" w:themeColor="text1"/>
          <w:rPrChange w:id="611" w:author="Dave Bridges" w:date="2023-11-06T11:42:00Z">
            <w:rPr/>
          </w:rPrChange>
        </w:rPr>
        <w:t xml:space="preserve">. </w:t>
      </w:r>
      <w:r w:rsidR="00DE1510" w:rsidRPr="00ED20ED">
        <w:rPr>
          <w:color w:val="000000" w:themeColor="text1"/>
          <w:rPrChange w:id="612" w:author="Dave Bridges" w:date="2023-11-06T11:42:00Z">
            <w:rPr/>
          </w:rPrChange>
        </w:rPr>
        <w:t xml:space="preserve">We have exceptional control of confounders such as diets, environment, activity levels, and other exposures that could affect the interpretation of the human studies.  </w:t>
      </w:r>
      <w:r w:rsidR="004D542D" w:rsidRPr="00ED20ED">
        <w:rPr>
          <w:color w:val="000000" w:themeColor="text1"/>
          <w:rPrChange w:id="613" w:author="Dave Bridges" w:date="2023-11-06T11:42:00Z">
            <w:rPr/>
          </w:rPrChange>
        </w:rPr>
        <w:t xml:space="preserve">Our supervised machine learning approach used a large number of measured phenotypes to predict calcium levels, and set cutoffs in a data-driven manner.  </w:t>
      </w:r>
      <w:r w:rsidRPr="00ED20ED">
        <w:rPr>
          <w:color w:val="000000" w:themeColor="text1"/>
          <w:rPrChange w:id="614" w:author="Dave Bridges" w:date="2023-11-06T11:42:00Z">
            <w:rPr/>
          </w:rPrChange>
        </w:rPr>
        <w:t>We</w:t>
      </w:r>
      <w:r w:rsidR="00737E63" w:rsidRPr="00ED20ED">
        <w:rPr>
          <w:color w:val="000000" w:themeColor="text1"/>
          <w:rPrChange w:id="615" w:author="Dave Bridges" w:date="2023-11-06T11:42:00Z">
            <w:rPr/>
          </w:rPrChange>
        </w:rPr>
        <w:t xml:space="preserve"> </w:t>
      </w:r>
      <w:r w:rsidRPr="00ED20ED">
        <w:rPr>
          <w:color w:val="000000" w:themeColor="text1"/>
          <w:rPrChange w:id="616" w:author="Dave Bridges" w:date="2023-11-06T11:42:00Z">
            <w:rPr/>
          </w:rPrChange>
        </w:rPr>
        <w:t xml:space="preserve">consider the </w:t>
      </w:r>
      <w:r w:rsidR="004D542D" w:rsidRPr="00ED20ED">
        <w:rPr>
          <w:color w:val="000000" w:themeColor="text1"/>
          <w:rPrChange w:id="617" w:author="Dave Bridges" w:date="2023-11-06T11:42:00Z">
            <w:rPr/>
          </w:rPrChange>
        </w:rPr>
        <w:t>support</w:t>
      </w:r>
      <w:r w:rsidR="00737E63" w:rsidRPr="00ED20ED">
        <w:rPr>
          <w:color w:val="000000" w:themeColor="text1"/>
          <w:rPrChange w:id="618" w:author="Dave Bridges" w:date="2023-11-06T11:42:00Z">
            <w:rPr/>
          </w:rPrChange>
        </w:rPr>
        <w:t xml:space="preserve"> of </w:t>
      </w:r>
      <w:r w:rsidRPr="00ED20ED">
        <w:rPr>
          <w:color w:val="000000" w:themeColor="text1"/>
          <w:rPrChange w:id="619" w:author="Dave Bridges" w:date="2023-11-06T11:42:00Z">
            <w:rPr/>
          </w:rPrChange>
        </w:rPr>
        <w:t xml:space="preserve">data from </w:t>
      </w:r>
      <w:r w:rsidR="004B43E6" w:rsidRPr="00ED20ED">
        <w:rPr>
          <w:color w:val="000000" w:themeColor="text1"/>
          <w:rPrChange w:id="620" w:author="Dave Bridges" w:date="2023-11-06T11:42:00Z">
            <w:rPr/>
          </w:rPrChange>
        </w:rPr>
        <w:t xml:space="preserve">two independent </w:t>
      </w:r>
      <w:r w:rsidRPr="00ED20ED">
        <w:rPr>
          <w:color w:val="000000" w:themeColor="text1"/>
          <w:rPrChange w:id="621" w:author="Dave Bridges" w:date="2023-11-06T11:42:00Z">
            <w:rPr/>
          </w:rPrChange>
        </w:rPr>
        <w:t>genetically diverse mice population</w:t>
      </w:r>
      <w:r w:rsidR="004B43E6" w:rsidRPr="00ED20ED">
        <w:rPr>
          <w:color w:val="000000" w:themeColor="text1"/>
          <w:rPrChange w:id="622" w:author="Dave Bridges" w:date="2023-11-06T11:42:00Z">
            <w:rPr/>
          </w:rPrChange>
        </w:rPr>
        <w:t>s</w:t>
      </w:r>
      <w:r w:rsidRPr="00ED20ED">
        <w:rPr>
          <w:color w:val="000000" w:themeColor="text1"/>
          <w:rPrChange w:id="623" w:author="Dave Bridges" w:date="2023-11-06T11:42:00Z">
            <w:rPr/>
          </w:rPrChange>
        </w:rPr>
        <w:t xml:space="preserve"> a</w:t>
      </w:r>
      <w:r w:rsidR="004D542D" w:rsidRPr="00ED20ED">
        <w:rPr>
          <w:color w:val="000000" w:themeColor="text1"/>
          <w:rPrChange w:id="624" w:author="Dave Bridges" w:date="2023-11-06T11:42:00Z">
            <w:rPr/>
          </w:rPrChange>
        </w:rPr>
        <w:t>nother</w:t>
      </w:r>
      <w:r w:rsidRPr="00ED20ED">
        <w:rPr>
          <w:color w:val="000000" w:themeColor="text1"/>
          <w:rPrChange w:id="625" w:author="Dave Bridges" w:date="2023-11-06T11:42:00Z">
            <w:rPr/>
          </w:rPrChange>
        </w:rPr>
        <w:t xml:space="preserve"> strength of this work</w:t>
      </w:r>
      <w:r w:rsidR="00372CFF" w:rsidRPr="00ED20ED">
        <w:rPr>
          <w:color w:val="000000" w:themeColor="text1"/>
          <w:rPrChange w:id="626" w:author="Dave Bridges" w:date="2023-11-06T11:42:00Z">
            <w:rPr/>
          </w:rPrChange>
        </w:rPr>
        <w:t xml:space="preserve">.  </w:t>
      </w:r>
      <w:r w:rsidR="00737E63" w:rsidRPr="00ED20ED">
        <w:rPr>
          <w:color w:val="000000" w:themeColor="text1"/>
          <w:rPrChange w:id="627" w:author="Dave Bridges" w:date="2023-11-06T11:42:00Z">
            <w:rPr/>
          </w:rPrChange>
        </w:rPr>
        <w:t>Calcium-cholesterol</w:t>
      </w:r>
      <w:r w:rsidRPr="00ED20ED">
        <w:rPr>
          <w:color w:val="000000" w:themeColor="text1"/>
          <w:rPrChange w:id="628" w:author="Dave Bridges" w:date="2023-11-06T11:42:00Z">
            <w:rPr/>
          </w:rPrChange>
        </w:rPr>
        <w:t xml:space="preserve"> </w:t>
      </w:r>
      <w:r w:rsidR="002762BB" w:rsidRPr="00ED20ED">
        <w:rPr>
          <w:color w:val="000000" w:themeColor="text1"/>
          <w:rPrChange w:id="629" w:author="Dave Bridges" w:date="2023-11-06T11:42:00Z">
            <w:rPr/>
          </w:rPrChange>
        </w:rPr>
        <w:t>associations</w:t>
      </w:r>
      <w:r w:rsidRPr="00ED20ED">
        <w:rPr>
          <w:color w:val="000000" w:themeColor="text1"/>
          <w:rPrChange w:id="630" w:author="Dave Bridges" w:date="2023-11-06T11:42:00Z">
            <w:rPr/>
          </w:rPrChange>
        </w:rPr>
        <w:t xml:space="preserve"> </w:t>
      </w:r>
      <w:r w:rsidR="00737E63" w:rsidRPr="00ED20ED">
        <w:rPr>
          <w:color w:val="000000" w:themeColor="text1"/>
          <w:rPrChange w:id="631" w:author="Dave Bridges" w:date="2023-11-06T11:42:00Z">
            <w:rPr/>
          </w:rPrChange>
        </w:rPr>
        <w:t>appear to be</w:t>
      </w:r>
      <w:r w:rsidRPr="00ED20ED">
        <w:rPr>
          <w:color w:val="000000" w:themeColor="text1"/>
          <w:rPrChange w:id="632" w:author="Dave Bridges" w:date="2023-11-06T11:42:00Z">
            <w:rPr/>
          </w:rPrChange>
        </w:rPr>
        <w:t xml:space="preserve"> robust </w:t>
      </w:r>
      <w:r w:rsidR="004B43E6" w:rsidRPr="00ED20ED">
        <w:rPr>
          <w:color w:val="000000" w:themeColor="text1"/>
          <w:rPrChange w:id="633" w:author="Dave Bridges" w:date="2023-11-06T11:42:00Z">
            <w:rPr/>
          </w:rPrChange>
        </w:rPr>
        <w:t>over</w:t>
      </w:r>
      <w:r w:rsidRPr="00ED20ED">
        <w:rPr>
          <w:color w:val="000000" w:themeColor="text1"/>
          <w:rPrChange w:id="634" w:author="Dave Bridges" w:date="2023-11-06T11:42:00Z">
            <w:rPr/>
          </w:rPrChange>
        </w:rPr>
        <w:t xml:space="preserve"> a wide variation in genetics and not restricted to finding</w:t>
      </w:r>
      <w:r w:rsidR="004B43E6" w:rsidRPr="00ED20ED">
        <w:rPr>
          <w:color w:val="000000" w:themeColor="text1"/>
          <w:rPrChange w:id="635" w:author="Dave Bridges" w:date="2023-11-06T11:42:00Z">
            <w:rPr/>
          </w:rPrChange>
        </w:rPr>
        <w:t>s</w:t>
      </w:r>
      <w:r w:rsidRPr="00ED20ED">
        <w:rPr>
          <w:color w:val="000000" w:themeColor="text1"/>
          <w:rPrChange w:id="636" w:author="Dave Bridges" w:date="2023-11-06T11:42:00Z">
            <w:rPr/>
          </w:rPrChange>
        </w:rPr>
        <w:t xml:space="preserve"> in inbred mouse populations.</w:t>
      </w:r>
      <w:r w:rsidR="004B43E6" w:rsidRPr="00ED20ED">
        <w:rPr>
          <w:color w:val="000000" w:themeColor="text1"/>
          <w:rPrChange w:id="637" w:author="Dave Bridges" w:date="2023-11-06T11:42:00Z">
            <w:rPr/>
          </w:rPrChange>
        </w:rPr>
        <w:t xml:space="preserve">  </w:t>
      </w:r>
      <w:r w:rsidR="00737E63" w:rsidRPr="00ED20ED">
        <w:rPr>
          <w:color w:val="000000" w:themeColor="text1"/>
          <w:rPrChange w:id="638" w:author="Dave Bridges" w:date="2023-11-06T11:42:00Z">
            <w:rPr/>
          </w:rPrChange>
        </w:rPr>
        <w:t>As such</w:t>
      </w:r>
      <w:r w:rsidR="004B43E6" w:rsidRPr="00ED20ED">
        <w:rPr>
          <w:color w:val="000000" w:themeColor="text1"/>
          <w:rPrChange w:id="639" w:author="Dave Bridges" w:date="2023-11-06T11:42:00Z">
            <w:rPr/>
          </w:rPrChange>
        </w:rPr>
        <w:t xml:space="preserve">, </w:t>
      </w:r>
      <w:r w:rsidR="00737E63" w:rsidRPr="00ED20ED">
        <w:rPr>
          <w:color w:val="000000" w:themeColor="text1"/>
          <w:rPrChange w:id="640" w:author="Dave Bridges" w:date="2023-11-06T11:42:00Z">
            <w:rPr/>
          </w:rPrChange>
        </w:rPr>
        <w:t>this</w:t>
      </w:r>
      <w:r w:rsidR="004B43E6" w:rsidRPr="00ED20ED">
        <w:rPr>
          <w:color w:val="000000" w:themeColor="text1"/>
          <w:rPrChange w:id="641" w:author="Dave Bridges" w:date="2023-11-06T11:42:00Z">
            <w:rPr/>
          </w:rPrChange>
        </w:rPr>
        <w:t xml:space="preserve"> relationship holds over multiple diets, </w:t>
      </w:r>
      <w:r w:rsidR="00B24424" w:rsidRPr="00ED20ED">
        <w:rPr>
          <w:color w:val="000000" w:themeColor="text1"/>
          <w:rPrChange w:id="642" w:author="Dave Bridges" w:date="2023-11-06T11:42:00Z">
            <w:rPr/>
          </w:rPrChange>
        </w:rPr>
        <w:t xml:space="preserve">sexes, </w:t>
      </w:r>
      <w:r w:rsidR="004B43E6" w:rsidRPr="00ED20ED">
        <w:rPr>
          <w:color w:val="000000" w:themeColor="text1"/>
          <w:rPrChange w:id="643" w:author="Dave Bridges" w:date="2023-11-06T11:42:00Z">
            <w:rPr/>
          </w:rPrChange>
        </w:rPr>
        <w:t>investigators</w:t>
      </w:r>
      <w:r w:rsidR="00372CFF" w:rsidRPr="00ED20ED">
        <w:rPr>
          <w:color w:val="000000" w:themeColor="text1"/>
          <w:rPrChange w:id="644" w:author="Dave Bridges" w:date="2023-11-06T11:42:00Z">
            <w:rPr/>
          </w:rPrChange>
        </w:rPr>
        <w:t>, sites,</w:t>
      </w:r>
      <w:r w:rsidR="004B43E6" w:rsidRPr="00ED20ED">
        <w:rPr>
          <w:color w:val="000000" w:themeColor="text1"/>
          <w:rPrChange w:id="645" w:author="Dave Bridges" w:date="2023-11-06T11:42:00Z">
            <w:rPr/>
          </w:rPrChange>
        </w:rPr>
        <w:t xml:space="preserve"> and genetic </w:t>
      </w:r>
      <w:r w:rsidR="00737E63" w:rsidRPr="00ED20ED">
        <w:rPr>
          <w:color w:val="000000" w:themeColor="text1"/>
          <w:rPrChange w:id="646" w:author="Dave Bridges" w:date="2023-11-06T11:42:00Z">
            <w:rPr/>
          </w:rPrChange>
        </w:rPr>
        <w:t>backgrounds.</w:t>
      </w:r>
    </w:p>
    <w:p w14:paraId="727B6E9A" w14:textId="044F092D" w:rsidR="009D2910" w:rsidRPr="00ED20ED" w:rsidRDefault="009D2910" w:rsidP="000B2E8A">
      <w:pPr>
        <w:rPr>
          <w:color w:val="000000" w:themeColor="text1"/>
          <w:rPrChange w:id="647" w:author="Dave Bridges" w:date="2023-11-06T11:42:00Z">
            <w:rPr/>
          </w:rPrChange>
        </w:rPr>
      </w:pPr>
    </w:p>
    <w:p w14:paraId="671FC74E" w14:textId="4B6E480F" w:rsidR="009D2910" w:rsidRPr="00E50DC1" w:rsidRDefault="009D2910" w:rsidP="00E50DC1">
      <w:pPr>
        <w:pStyle w:val="Heading2"/>
      </w:pPr>
      <w:r w:rsidRPr="00E50DC1">
        <w:t>Limitations of the present study</w:t>
      </w:r>
    </w:p>
    <w:p w14:paraId="60CF54EB" w14:textId="234BC1E7" w:rsidR="009D2910" w:rsidRPr="00ED20ED" w:rsidRDefault="006205D8" w:rsidP="000B2E8A">
      <w:pPr>
        <w:rPr>
          <w:color w:val="000000" w:themeColor="text1"/>
          <w:rPrChange w:id="648" w:author="Dave Bridges" w:date="2023-11-06T11:42:00Z">
            <w:rPr/>
          </w:rPrChange>
        </w:rPr>
      </w:pPr>
      <w:r w:rsidRPr="00ED20ED">
        <w:rPr>
          <w:color w:val="000000" w:themeColor="text1"/>
          <w:rPrChange w:id="649" w:author="Dave Bridges" w:date="2023-11-06T11:42:00Z">
            <w:rPr/>
          </w:rPrChange>
        </w:rPr>
        <w:t>While there were</w:t>
      </w:r>
      <w:r w:rsidR="009D2910" w:rsidRPr="00ED20ED">
        <w:rPr>
          <w:color w:val="000000" w:themeColor="text1"/>
          <w:rPrChange w:id="650" w:author="Dave Bridges" w:date="2023-11-06T11:42:00Z">
            <w:rPr/>
          </w:rPrChange>
        </w:rPr>
        <w:t xml:space="preserve"> </w:t>
      </w:r>
      <w:r w:rsidRPr="00ED20ED">
        <w:rPr>
          <w:color w:val="000000" w:themeColor="text1"/>
          <w:rPrChange w:id="651" w:author="Dave Bridges" w:date="2023-11-06T11:42:00Z">
            <w:rPr/>
          </w:rPrChange>
        </w:rPr>
        <w:t>multiple</w:t>
      </w:r>
      <w:r w:rsidR="009D2910" w:rsidRPr="00ED20ED">
        <w:rPr>
          <w:color w:val="000000" w:themeColor="text1"/>
          <w:rPrChange w:id="652" w:author="Dave Bridges" w:date="2023-11-06T11:42:00Z">
            <w:rPr/>
          </w:rPrChange>
        </w:rPr>
        <w:t xml:space="preserve"> measurement</w:t>
      </w:r>
      <w:r w:rsidRPr="00ED20ED">
        <w:rPr>
          <w:color w:val="000000" w:themeColor="text1"/>
          <w:rPrChange w:id="653" w:author="Dave Bridges" w:date="2023-11-06T11:42:00Z">
            <w:rPr/>
          </w:rPrChange>
        </w:rPr>
        <w:t xml:space="preserve">s </w:t>
      </w:r>
      <w:r w:rsidR="009D2910" w:rsidRPr="00ED20ED">
        <w:rPr>
          <w:color w:val="000000" w:themeColor="text1"/>
          <w:rPrChange w:id="654" w:author="Dave Bridges" w:date="2023-11-06T11:42:00Z">
            <w:rPr/>
          </w:rPrChange>
        </w:rPr>
        <w:t xml:space="preserve">of calcium </w:t>
      </w:r>
      <w:r w:rsidR="00193752" w:rsidRPr="00ED20ED">
        <w:rPr>
          <w:color w:val="000000" w:themeColor="text1"/>
          <w:rPrChange w:id="655" w:author="Dave Bridges" w:date="2023-11-06T11:42:00Z">
            <w:rPr/>
          </w:rPrChange>
        </w:rPr>
        <w:t xml:space="preserve">and cholesterol </w:t>
      </w:r>
      <w:r w:rsidR="009D2910" w:rsidRPr="00ED20ED">
        <w:rPr>
          <w:color w:val="000000" w:themeColor="text1"/>
          <w:rPrChange w:id="656" w:author="Dave Bridges" w:date="2023-11-06T11:42:00Z">
            <w:rPr/>
          </w:rPrChange>
        </w:rPr>
        <w:t>in this dataset</w:t>
      </w:r>
      <w:r w:rsidRPr="00ED20ED">
        <w:rPr>
          <w:color w:val="000000" w:themeColor="text1"/>
          <w:rPrChange w:id="657" w:author="Dave Bridges" w:date="2023-11-06T11:42:00Z">
            <w:rPr/>
          </w:rPrChange>
        </w:rPr>
        <w:t xml:space="preserve"> (at week 8 and week 19</w:t>
      </w:r>
      <w:r w:rsidR="00193752" w:rsidRPr="00ED20ED">
        <w:rPr>
          <w:color w:val="000000" w:themeColor="text1"/>
          <w:rPrChange w:id="658" w:author="Dave Bridges" w:date="2023-11-06T11:42:00Z">
            <w:rPr/>
          </w:rPrChange>
        </w:rPr>
        <w:t>, after 5 and 16 weeks of HFHS/NCD respectively</w:t>
      </w:r>
      <w:r w:rsidRPr="00ED20ED">
        <w:rPr>
          <w:color w:val="000000" w:themeColor="text1"/>
          <w:rPrChange w:id="659" w:author="Dave Bridges" w:date="2023-11-06T11:42:00Z">
            <w:rPr/>
          </w:rPrChange>
        </w:rPr>
        <w:t xml:space="preserve">), cholesterol levels were stable through </w:t>
      </w:r>
      <w:r w:rsidR="00193752" w:rsidRPr="00ED20ED">
        <w:rPr>
          <w:color w:val="000000" w:themeColor="text1"/>
          <w:rPrChange w:id="660" w:author="Dave Bridges" w:date="2023-11-06T11:42:00Z">
            <w:rPr/>
          </w:rPrChange>
        </w:rPr>
        <w:t>at these</w:t>
      </w:r>
      <w:r w:rsidRPr="00ED20ED">
        <w:rPr>
          <w:color w:val="000000" w:themeColor="text1"/>
          <w:rPrChange w:id="661" w:author="Dave Bridges" w:date="2023-11-06T11:42:00Z">
            <w:rPr/>
          </w:rPrChange>
        </w:rPr>
        <w:t xml:space="preserve"> </w:t>
      </w:r>
      <w:r w:rsidR="00193752" w:rsidRPr="00ED20ED">
        <w:rPr>
          <w:color w:val="000000" w:themeColor="text1"/>
          <w:rPrChange w:id="662" w:author="Dave Bridges" w:date="2023-11-06T11:42:00Z">
            <w:rPr/>
          </w:rPrChange>
        </w:rPr>
        <w:t xml:space="preserve">points.  </w:t>
      </w:r>
      <w:r w:rsidR="009D2910" w:rsidRPr="00ED20ED">
        <w:rPr>
          <w:color w:val="000000" w:themeColor="text1"/>
          <w:rPrChange w:id="663" w:author="Dave Bridges" w:date="2023-11-06T11:42:00Z">
            <w:rPr/>
          </w:rPrChange>
        </w:rPr>
        <w:t xml:space="preserve"> </w:t>
      </w:r>
      <w:r w:rsidR="00193752" w:rsidRPr="00ED20ED">
        <w:rPr>
          <w:color w:val="000000" w:themeColor="text1"/>
          <w:rPrChange w:id="664" w:author="Dave Bridges" w:date="2023-11-06T11:42:00Z">
            <w:rPr/>
          </w:rPrChange>
        </w:rPr>
        <w:t>Therefore, it was</w:t>
      </w:r>
      <w:r w:rsidR="009D2910" w:rsidRPr="00ED20ED">
        <w:rPr>
          <w:color w:val="000000" w:themeColor="text1"/>
          <w:rPrChange w:id="665" w:author="Dave Bridges" w:date="2023-11-06T11:42:00Z">
            <w:rPr/>
          </w:rPrChange>
        </w:rPr>
        <w:t xml:space="preserve"> possible to </w:t>
      </w:r>
      <w:r w:rsidR="00193752" w:rsidRPr="00ED20ED">
        <w:rPr>
          <w:color w:val="000000" w:themeColor="text1"/>
          <w:rPrChange w:id="666" w:author="Dave Bridges" w:date="2023-11-06T11:42:00Z">
            <w:rPr/>
          </w:rPrChange>
        </w:rPr>
        <w:t>effectively evaluate</w:t>
      </w:r>
      <w:r w:rsidR="009D2910" w:rsidRPr="00ED20ED">
        <w:rPr>
          <w:color w:val="000000" w:themeColor="text1"/>
          <w:rPrChange w:id="667" w:author="Dave Bridges" w:date="2023-11-06T11:42:00Z">
            <w:rPr/>
          </w:rPrChange>
        </w:rPr>
        <w:t xml:space="preserve"> the </w:t>
      </w:r>
      <w:r w:rsidR="00F10A80" w:rsidRPr="00ED20ED">
        <w:rPr>
          <w:color w:val="000000" w:themeColor="text1"/>
          <w:rPrChange w:id="668" w:author="Dave Bridges" w:date="2023-11-06T11:42:00Z">
            <w:rPr/>
          </w:rPrChange>
        </w:rPr>
        <w:t>longitudinal</w:t>
      </w:r>
      <w:r w:rsidR="009D2910" w:rsidRPr="00ED20ED">
        <w:rPr>
          <w:color w:val="000000" w:themeColor="text1"/>
          <w:rPrChange w:id="669" w:author="Dave Bridges" w:date="2023-11-06T11:42:00Z">
            <w:rPr/>
          </w:rPrChange>
        </w:rPr>
        <w:t xml:space="preserve"> association between cholesterol and calcium</w:t>
      </w:r>
      <w:ins w:id="670" w:author="Dave Bridges" w:date="2023-11-06T11:42:00Z">
        <w:r w:rsidR="001C6727" w:rsidRPr="00ED20ED">
          <w:rPr>
            <w:color w:val="000000" w:themeColor="text1"/>
          </w:rPr>
          <w:t>, nor the effects of advanced age in modifying this relationship</w:t>
        </w:r>
        <w:r w:rsidRPr="00ED20ED">
          <w:rPr>
            <w:color w:val="000000" w:themeColor="text1"/>
          </w:rPr>
          <w:t>.</w:t>
        </w:r>
      </w:ins>
      <w:del w:id="671" w:author="Dave Bridges" w:date="2023-11-06T11:42:00Z">
        <w:r>
          <w:delText>.</w:delText>
        </w:r>
      </w:del>
      <w:r w:rsidR="009D2910" w:rsidRPr="00ED20ED">
        <w:rPr>
          <w:color w:val="000000" w:themeColor="text1"/>
          <w:rPrChange w:id="672" w:author="Dave Bridges" w:date="2023-11-06T11:42:00Z">
            <w:rPr/>
          </w:rPrChange>
        </w:rPr>
        <w:t xml:space="preserve">  In addition, this cross-sectional association does </w:t>
      </w:r>
      <w:r w:rsidR="00E41309" w:rsidRPr="00ED20ED">
        <w:rPr>
          <w:color w:val="000000" w:themeColor="text1"/>
          <w:rPrChange w:id="673" w:author="Dave Bridges" w:date="2023-11-06T11:42:00Z">
            <w:rPr/>
          </w:rPrChange>
        </w:rPr>
        <w:t xml:space="preserve">not </w:t>
      </w:r>
      <w:r w:rsidR="009D2910" w:rsidRPr="00ED20ED">
        <w:rPr>
          <w:color w:val="000000" w:themeColor="text1"/>
          <w:rPrChange w:id="674" w:author="Dave Bridges" w:date="2023-11-06T11:42:00Z">
            <w:rPr/>
          </w:rPrChange>
        </w:rPr>
        <w:t xml:space="preserve">ascribe a directionality to this relationship, at this stage we think it </w:t>
      </w:r>
      <w:r w:rsidR="00E51E39" w:rsidRPr="00ED20ED">
        <w:rPr>
          <w:color w:val="000000" w:themeColor="text1"/>
          <w:rPrChange w:id="675" w:author="Dave Bridges" w:date="2023-11-06T11:42:00Z">
            <w:rPr/>
          </w:rPrChange>
        </w:rPr>
        <w:t>plausible</w:t>
      </w:r>
      <w:r w:rsidR="009D2910" w:rsidRPr="00ED20ED">
        <w:rPr>
          <w:color w:val="000000" w:themeColor="text1"/>
          <w:rPrChange w:id="676" w:author="Dave Bridges" w:date="2023-11-06T11:42:00Z">
            <w:rPr/>
          </w:rPrChange>
        </w:rPr>
        <w:t xml:space="preserve"> that calcium may increase cholesterol</w:t>
      </w:r>
      <w:r w:rsidR="00193752" w:rsidRPr="00ED20ED">
        <w:rPr>
          <w:color w:val="000000" w:themeColor="text1"/>
          <w:rPrChange w:id="677" w:author="Dave Bridges" w:date="2023-11-06T11:42:00Z">
            <w:rPr/>
          </w:rPrChange>
        </w:rPr>
        <w:t>, that</w:t>
      </w:r>
      <w:r w:rsidR="009D2910" w:rsidRPr="00ED20ED">
        <w:rPr>
          <w:color w:val="000000" w:themeColor="text1"/>
          <w:rPrChange w:id="678" w:author="Dave Bridges" w:date="2023-11-06T11:42:00Z">
            <w:rPr/>
          </w:rPrChange>
        </w:rPr>
        <w:t xml:space="preserve"> cholesterol might increase calcium</w:t>
      </w:r>
      <w:r w:rsidR="00193752" w:rsidRPr="00ED20ED">
        <w:rPr>
          <w:color w:val="000000" w:themeColor="text1"/>
          <w:rPrChange w:id="679" w:author="Dave Bridges" w:date="2023-11-06T11:42:00Z">
            <w:rPr/>
          </w:rPrChange>
        </w:rPr>
        <w:t xml:space="preserve">, or that a third, unmeasured factor </w:t>
      </w:r>
      <w:r w:rsidR="00E96B7D" w:rsidRPr="00ED20ED">
        <w:rPr>
          <w:color w:val="000000" w:themeColor="text1"/>
          <w:rPrChange w:id="680" w:author="Dave Bridges" w:date="2023-11-06T11:42:00Z">
            <w:rPr/>
          </w:rPrChange>
        </w:rPr>
        <w:t>drives</w:t>
      </w:r>
      <w:r w:rsidR="00193752" w:rsidRPr="00ED20ED">
        <w:rPr>
          <w:color w:val="000000" w:themeColor="text1"/>
          <w:rPrChange w:id="681" w:author="Dave Bridges" w:date="2023-11-06T11:42:00Z">
            <w:rPr/>
          </w:rPrChange>
        </w:rPr>
        <w:t xml:space="preserve"> both</w:t>
      </w:r>
      <w:r w:rsidR="00216CAB" w:rsidRPr="00ED20ED">
        <w:rPr>
          <w:color w:val="000000" w:themeColor="text1"/>
          <w:rPrChange w:id="682" w:author="Dave Bridges" w:date="2023-11-06T11:42:00Z">
            <w:rPr/>
          </w:rPrChange>
        </w:rPr>
        <w:t xml:space="preserve"> factors</w:t>
      </w:r>
      <w:r w:rsidR="009D2910" w:rsidRPr="00ED20ED">
        <w:rPr>
          <w:color w:val="000000" w:themeColor="text1"/>
          <w:rPrChange w:id="683" w:author="Dave Bridges" w:date="2023-11-06T11:42:00Z">
            <w:rPr/>
          </w:rPrChange>
        </w:rPr>
        <w:t xml:space="preserve">.  </w:t>
      </w:r>
      <w:r w:rsidR="00DE1510" w:rsidRPr="00ED20ED">
        <w:rPr>
          <w:color w:val="000000" w:themeColor="text1"/>
          <w:rPrChange w:id="684" w:author="Dave Bridges" w:date="2023-11-06T11:42:00Z">
            <w:rPr/>
          </w:rPrChange>
        </w:rPr>
        <w:t xml:space="preserve">As this is a secondary data analysis, we are unable to evaluate differences in calcium-regulatory </w:t>
      </w:r>
      <w:r w:rsidR="00DE1510" w:rsidRPr="00ED20ED">
        <w:rPr>
          <w:color w:val="000000" w:themeColor="text1"/>
          <w:rPrChange w:id="685" w:author="Dave Bridges" w:date="2023-11-06T11:42:00Z">
            <w:rPr/>
          </w:rPrChange>
        </w:rPr>
        <w:lastRenderedPageBreak/>
        <w:t>hormones, which we predict would vary more than the relatively ho</w:t>
      </w:r>
      <w:r w:rsidR="001C7AD1" w:rsidRPr="00ED20ED">
        <w:rPr>
          <w:color w:val="000000" w:themeColor="text1"/>
          <w:rPrChange w:id="686" w:author="Dave Bridges" w:date="2023-11-06T11:42:00Z">
            <w:rPr/>
          </w:rPrChange>
        </w:rPr>
        <w:t>me</w:t>
      </w:r>
      <w:r w:rsidR="00DE1510" w:rsidRPr="00ED20ED">
        <w:rPr>
          <w:color w:val="000000" w:themeColor="text1"/>
          <w:rPrChange w:id="687" w:author="Dave Bridges" w:date="2023-11-06T11:42:00Z">
            <w:rPr/>
          </w:rPrChange>
        </w:rPr>
        <w:t xml:space="preserve">ostatic blood calcium levels.  </w:t>
      </w:r>
      <w:r w:rsidR="00193752" w:rsidRPr="00ED20ED">
        <w:rPr>
          <w:color w:val="000000" w:themeColor="text1"/>
          <w:rPrChange w:id="688" w:author="Dave Bridges" w:date="2023-11-06T11:42:00Z">
            <w:rPr/>
          </w:rPrChange>
        </w:rPr>
        <w:t>Another limitation is that c</w:t>
      </w:r>
      <w:r w:rsidR="009D2910" w:rsidRPr="00ED20ED">
        <w:rPr>
          <w:color w:val="000000" w:themeColor="text1"/>
          <w:rPrChange w:id="689" w:author="Dave Bridges" w:date="2023-11-06T11:42:00Z">
            <w:rPr/>
          </w:rPrChange>
        </w:rPr>
        <w:t>holesterol homeostasis is substantially different in mice and humans, especially in the fraction of cholesterol present in the HDL versus LDL fractions, due to the absence of CETP in mice.</w:t>
      </w:r>
      <w:r w:rsidR="00193752" w:rsidRPr="00ED20ED">
        <w:rPr>
          <w:color w:val="000000" w:themeColor="text1"/>
          <w:rPrChange w:id="690" w:author="Dave Bridges" w:date="2023-11-06T11:42:00Z">
            <w:rPr/>
          </w:rPrChange>
        </w:rPr>
        <w:t xml:space="preserve">  These data therefore largely reflect associations between calcium and the HDL pool.</w:t>
      </w:r>
      <w:r w:rsidR="00BE01B3" w:rsidRPr="00ED20ED">
        <w:rPr>
          <w:color w:val="000000" w:themeColor="text1"/>
          <w:rPrChange w:id="691" w:author="Dave Bridges" w:date="2023-11-06T11:42:00Z">
            <w:rPr/>
          </w:rPrChange>
        </w:rPr>
        <w:t xml:space="preserve">  Finally, as cardiovascular disease is extremely rare in mice of this age we did not assess cardiovascular disease</w:t>
      </w:r>
      <w:ins w:id="692" w:author="Dave Bridges" w:date="2023-11-06T11:42:00Z">
        <w:r w:rsidR="00441BE4" w:rsidRPr="00ED20ED">
          <w:rPr>
            <w:color w:val="000000" w:themeColor="text1"/>
          </w:rPr>
          <w:t>, or atherogenic lesions</w:t>
        </w:r>
      </w:ins>
      <w:r w:rsidR="00BE01B3" w:rsidRPr="00ED20ED">
        <w:rPr>
          <w:color w:val="000000" w:themeColor="text1"/>
          <w:rPrChange w:id="693" w:author="Dave Bridges" w:date="2023-11-06T11:42:00Z">
            <w:rPr/>
          </w:rPrChange>
        </w:rPr>
        <w:t xml:space="preserve"> as an endpoint in this study.</w:t>
      </w:r>
    </w:p>
    <w:p w14:paraId="1353C5DB" w14:textId="0FDA216D" w:rsidR="00927CE0" w:rsidRPr="00ED20ED" w:rsidRDefault="00927CE0" w:rsidP="000B2E8A">
      <w:pPr>
        <w:rPr>
          <w:color w:val="000000" w:themeColor="text1"/>
          <w:rPrChange w:id="694" w:author="Dave Bridges" w:date="2023-11-06T11:42:00Z">
            <w:rPr/>
          </w:rPrChange>
        </w:rPr>
      </w:pPr>
    </w:p>
    <w:p w14:paraId="3E411549" w14:textId="0B2315BB" w:rsidR="00927CE0" w:rsidRPr="00ED20ED" w:rsidRDefault="00927CE0" w:rsidP="000B2E8A">
      <w:pPr>
        <w:rPr>
          <w:color w:val="000000" w:themeColor="text1"/>
          <w:rPrChange w:id="695" w:author="Dave Bridges" w:date="2023-11-06T11:42:00Z">
            <w:rPr/>
          </w:rPrChange>
        </w:rPr>
      </w:pPr>
      <w:r w:rsidRPr="00ED20ED">
        <w:rPr>
          <w:color w:val="000000" w:themeColor="text1"/>
          <w:rPrChange w:id="696" w:author="Dave Bridges" w:date="2023-11-06T11:42:00Z">
            <w:rPr/>
          </w:rPrChange>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Change w:id="697" w:author="Dave Bridges" w:date="2023-11-06T11:42:00Z">
            <w:rPr/>
          </w:rPrChange>
        </w:rPr>
      </w:pPr>
    </w:p>
    <w:p w14:paraId="263B0B56" w14:textId="4F6B058F" w:rsidR="002B2A55" w:rsidRDefault="00567EB3" w:rsidP="00E50DC1">
      <w:pPr>
        <w:pStyle w:val="Heading1"/>
      </w:pPr>
      <w:r>
        <w:t>Funding Information</w:t>
      </w:r>
    </w:p>
    <w:p w14:paraId="571217AD" w14:textId="0C3A7F39" w:rsidR="002B2A55" w:rsidRPr="00ED20ED" w:rsidRDefault="002B2A55" w:rsidP="002B2A55">
      <w:pPr>
        <w:rPr>
          <w:color w:val="000000" w:themeColor="text1"/>
          <w:rPrChange w:id="698" w:author="Dave Bridges" w:date="2023-11-06T11:42:00Z">
            <w:rPr/>
          </w:rPrChange>
        </w:rPr>
      </w:pPr>
      <w:r w:rsidRPr="00ED20ED">
        <w:rPr>
          <w:color w:val="000000" w:themeColor="text1"/>
          <w:rPrChange w:id="699" w:author="Dave Bridges" w:date="2023-11-06T11:42:00Z">
            <w:rPr/>
          </w:rPrChange>
        </w:rP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rsidRPr="00ED20ED">
        <w:rPr>
          <w:color w:val="000000" w:themeColor="text1"/>
          <w:rPrChange w:id="700" w:author="Dave Bridges" w:date="2023-11-06T11:42:00Z">
            <w:rPr/>
          </w:rPrChange>
        </w:rPr>
        <w:t>the National Institutes of General Medical Sciences (NIGMS</w:t>
      </w:r>
      <w:r w:rsidR="00D3764C" w:rsidRPr="00ED20ED">
        <w:rPr>
          <w:color w:val="000000" w:themeColor="text1"/>
          <w:rPrChange w:id="701" w:author="Dave Bridges" w:date="2023-11-06T11:42:00Z">
            <w:rPr/>
          </w:rPrChange>
        </w:rPr>
        <w:t>;</w:t>
      </w:r>
      <w:r w:rsidR="00AA71B3" w:rsidRPr="00ED20ED">
        <w:rPr>
          <w:color w:val="000000" w:themeColor="text1"/>
          <w:rPrChange w:id="702" w:author="Dave Bridges" w:date="2023-11-06T11:42:00Z">
            <w:rPr/>
          </w:rPrChange>
        </w:rPr>
        <w:t xml:space="preserve"> R01GM07068)</w:t>
      </w:r>
      <w:r w:rsidR="007E0FE5" w:rsidRPr="00ED20ED">
        <w:rPr>
          <w:color w:val="000000" w:themeColor="text1"/>
          <w:rPrChange w:id="703" w:author="Dave Bridges" w:date="2023-11-06T11:42:00Z">
            <w:rPr/>
          </w:rPrChange>
        </w:rPr>
        <w:t xml:space="preserve">, </w:t>
      </w:r>
      <w:r w:rsidRPr="00ED20ED">
        <w:rPr>
          <w:color w:val="000000" w:themeColor="text1"/>
          <w:rPrChange w:id="704" w:author="Dave Bridges" w:date="2023-11-06T11:42:00Z">
            <w:rPr/>
          </w:rPrChange>
        </w:rPr>
        <w:t>the Undergraduate Research Opportunity Program (UROP to KL</w:t>
      </w:r>
      <w:ins w:id="705" w:author="Dave Bridges" w:date="2023-11-06T11:42:00Z">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B94DEB" w:rsidRPr="00ED20ED">
          <w:rPr>
            <w:color w:val="000000" w:themeColor="text1"/>
          </w:rPr>
          <w:t>.</w:t>
        </w:r>
      </w:ins>
      <w:del w:id="706" w:author="Dave Bridges" w:date="2023-11-06T11:42:00Z">
        <w:r>
          <w:delText>)</w:delText>
        </w:r>
        <w:r w:rsidR="00B94DEB">
          <w:delText>.</w:delText>
        </w:r>
      </w:del>
      <w:r w:rsidR="00B94DEB" w:rsidRPr="00ED20ED">
        <w:rPr>
          <w:color w:val="000000" w:themeColor="text1"/>
          <w:rPrChange w:id="707" w:author="Dave Bridges" w:date="2023-11-06T11:42:00Z">
            <w:rPr/>
          </w:rPrChange>
        </w:rPr>
        <w:t xml:space="preserve">  </w:t>
      </w:r>
      <w:r w:rsidRPr="00ED20ED">
        <w:rPr>
          <w:color w:val="000000" w:themeColor="text1"/>
          <w:rPrChange w:id="708" w:author="Dave Bridges" w:date="2023-11-06T11:42:00Z">
            <w:rPr/>
          </w:rPrChange>
        </w:rPr>
        <w:t>We would also like to thank the developers and funders of the Diversity Outbred Database</w:t>
      </w:r>
      <w:r w:rsidR="00995BD9" w:rsidRPr="00ED20ED">
        <w:rPr>
          <w:color w:val="000000" w:themeColor="text1"/>
          <w:rPrChange w:id="709" w:author="Dave Bridges" w:date="2023-11-06T11:42:00Z">
            <w:rPr/>
          </w:rPrChange>
        </w:rPr>
        <w:t>, Diversity Informatics Platform</w:t>
      </w:r>
      <w:r w:rsidRPr="00ED20ED">
        <w:rPr>
          <w:color w:val="000000" w:themeColor="text1"/>
          <w:rPrChange w:id="710" w:author="Dave Bridges" w:date="2023-11-06T11:42:00Z">
            <w:rPr/>
          </w:rPrChange>
        </w:rPr>
        <w:t xml:space="preserve"> and </w:t>
      </w:r>
      <w:proofErr w:type="spellStart"/>
      <w:r w:rsidRPr="00ED20ED">
        <w:rPr>
          <w:color w:val="000000" w:themeColor="text1"/>
          <w:rPrChange w:id="711" w:author="Dave Bridges" w:date="2023-11-06T11:42:00Z">
            <w:rPr/>
          </w:rPrChange>
        </w:rPr>
        <w:t>GeneNetwork</w:t>
      </w:r>
      <w:proofErr w:type="spellEnd"/>
      <w:r w:rsidRPr="00ED20ED">
        <w:rPr>
          <w:color w:val="000000" w:themeColor="text1"/>
          <w:rPrChange w:id="712" w:author="Dave Bridges" w:date="2023-11-06T11:42:00Z">
            <w:rPr/>
          </w:rPrChange>
        </w:rPr>
        <w:t xml:space="preserve"> for </w:t>
      </w:r>
      <w:r w:rsidR="00AF24F7" w:rsidRPr="00ED20ED">
        <w:rPr>
          <w:color w:val="000000" w:themeColor="text1"/>
          <w:rPrChange w:id="713" w:author="Dave Bridges" w:date="2023-11-06T11:42:00Z">
            <w:rPr/>
          </w:rPrChange>
        </w:rPr>
        <w:t xml:space="preserve">their commitment to open science and for </w:t>
      </w:r>
      <w:r w:rsidRPr="00ED20ED">
        <w:rPr>
          <w:color w:val="000000" w:themeColor="text1"/>
          <w:rPrChange w:id="714" w:author="Dave Bridges" w:date="2023-11-06T11:42:00Z">
            <w:rPr/>
          </w:rPrChange>
        </w:rPr>
        <w:t xml:space="preserve">providing the data used in these analyses. </w:t>
      </w:r>
    </w:p>
    <w:p w14:paraId="0E755CD0" w14:textId="47765574" w:rsidR="00CF6D4C" w:rsidRPr="00ED20ED" w:rsidRDefault="00CF6D4C" w:rsidP="002B2A55">
      <w:pPr>
        <w:rPr>
          <w:color w:val="000000" w:themeColor="text1"/>
          <w:rPrChange w:id="715" w:author="Dave Bridges" w:date="2023-11-06T11:42:00Z">
            <w:rPr/>
          </w:rPrChange>
        </w:rPr>
      </w:pPr>
    </w:p>
    <w:p w14:paraId="21B91E55" w14:textId="0789F250" w:rsidR="00CF6D4C" w:rsidRDefault="00CF6D4C" w:rsidP="00E50DC1">
      <w:pPr>
        <w:pStyle w:val="Heading1"/>
      </w:pPr>
      <w:r>
        <w:t>Author Contributions</w:t>
      </w:r>
    </w:p>
    <w:p w14:paraId="5221AC4C" w14:textId="114E872C" w:rsidR="00CF6D4C" w:rsidRPr="00ED20ED" w:rsidRDefault="00CF6D4C" w:rsidP="002B2A55">
      <w:pPr>
        <w:rPr>
          <w:color w:val="000000" w:themeColor="text1"/>
          <w:rPrChange w:id="716" w:author="Dave Bridges" w:date="2023-11-06T11:42:00Z">
            <w:rPr/>
          </w:rPrChange>
        </w:rPr>
      </w:pPr>
      <w:r w:rsidRPr="00ED20ED">
        <w:rPr>
          <w:color w:val="000000" w:themeColor="text1"/>
          <w:rPrChange w:id="717" w:author="Dave Bridges" w:date="2023-11-06T11:42:00Z">
            <w:rPr/>
          </w:rPrChange>
        </w:rPr>
        <w:t xml:space="preserve">DB and CMC conceptualized this research study, </w:t>
      </w:r>
      <w:r w:rsidR="00EC029C" w:rsidRPr="00ED20ED">
        <w:rPr>
          <w:color w:val="000000" w:themeColor="text1"/>
          <w:rPrChange w:id="718" w:author="Dave Bridges" w:date="2023-11-06T11:42:00Z">
            <w:rPr/>
          </w:rPrChange>
        </w:rPr>
        <w:t xml:space="preserve">decided </w:t>
      </w:r>
      <w:r w:rsidR="0002556E" w:rsidRPr="00ED20ED">
        <w:rPr>
          <w:color w:val="000000" w:themeColor="text1"/>
          <w:rPrChange w:id="719" w:author="Dave Bridges" w:date="2023-11-06T11:42:00Z">
            <w:rPr/>
          </w:rPrChange>
        </w:rPr>
        <w:t>and validated</w:t>
      </w:r>
      <w:r w:rsidR="00EC029C" w:rsidRPr="00ED20ED">
        <w:rPr>
          <w:color w:val="000000" w:themeColor="text1"/>
          <w:rPrChange w:id="720" w:author="Dave Bridges" w:date="2023-11-06T11:42:00Z">
            <w:rPr/>
          </w:rPrChange>
        </w:rPr>
        <w:t xml:space="preserve"> the methodologies, </w:t>
      </w:r>
      <w:r w:rsidRPr="00ED20ED">
        <w:rPr>
          <w:color w:val="000000" w:themeColor="text1"/>
          <w:rPrChange w:id="721" w:author="Dave Bridges" w:date="2023-11-06T11:42:00Z">
            <w:rPr/>
          </w:rPrChange>
        </w:rPr>
        <w:t xml:space="preserve">performed the investigations, wrote the original draft, the </w:t>
      </w:r>
      <w:r w:rsidR="004C73F2" w:rsidRPr="00ED20ED">
        <w:rPr>
          <w:color w:val="000000" w:themeColor="text1"/>
          <w:rPrChange w:id="722" w:author="Dave Bridges" w:date="2023-11-06T11:42:00Z">
            <w:rPr/>
          </w:rPrChange>
        </w:rPr>
        <w:t>final draft</w:t>
      </w:r>
      <w:r w:rsidRPr="00ED20ED">
        <w:rPr>
          <w:color w:val="000000" w:themeColor="text1"/>
          <w:rPrChange w:id="723" w:author="Dave Bridges" w:date="2023-11-06T11:42:00Z">
            <w:rPr/>
          </w:rPrChange>
        </w:rPr>
        <w:t xml:space="preserve">, and prepared visualizations.  </w:t>
      </w:r>
      <w:r w:rsidR="00E40246" w:rsidRPr="00ED20ED">
        <w:rPr>
          <w:color w:val="000000" w:themeColor="text1"/>
          <w:rPrChange w:id="724" w:author="Dave Bridges" w:date="2023-11-06T11:42:00Z">
            <w:rPr/>
          </w:rPrChange>
        </w:rPr>
        <w:t>Formal analyses were done by CMC, DB and KL.  Data was provided by G</w:t>
      </w:r>
      <w:r w:rsidR="00F86A24" w:rsidRPr="00ED20ED">
        <w:rPr>
          <w:color w:val="000000" w:themeColor="text1"/>
          <w:rPrChange w:id="725" w:author="Dave Bridges" w:date="2023-11-06T11:42:00Z">
            <w:rPr/>
          </w:rPrChange>
        </w:rPr>
        <w:t>A</w:t>
      </w:r>
      <w:r w:rsidR="00E40246" w:rsidRPr="00ED20ED">
        <w:rPr>
          <w:color w:val="000000" w:themeColor="text1"/>
          <w:rPrChange w:id="726" w:author="Dave Bridges" w:date="2023-11-06T11:42:00Z">
            <w:rPr/>
          </w:rPrChange>
        </w:rPr>
        <w:t xml:space="preserve">C.  </w:t>
      </w:r>
      <w:r w:rsidRPr="00ED20ED">
        <w:rPr>
          <w:color w:val="000000" w:themeColor="text1"/>
          <w:rPrChange w:id="727" w:author="Dave Bridges" w:date="2023-11-06T11:42:00Z">
            <w:rPr/>
          </w:rPrChange>
        </w:rPr>
        <w:t xml:space="preserve">This work was </w:t>
      </w:r>
      <w:r w:rsidR="00E40246" w:rsidRPr="00ED20ED">
        <w:rPr>
          <w:color w:val="000000" w:themeColor="text1"/>
          <w:rPrChange w:id="728" w:author="Dave Bridges" w:date="2023-11-06T11:42:00Z">
            <w:rPr/>
          </w:rPrChange>
        </w:rPr>
        <w:t xml:space="preserve">administered and </w:t>
      </w:r>
      <w:r w:rsidRPr="00ED20ED">
        <w:rPr>
          <w:color w:val="000000" w:themeColor="text1"/>
          <w:rPrChange w:id="729" w:author="Dave Bridges" w:date="2023-11-06T11:42:00Z">
            <w:rPr/>
          </w:rPrChange>
        </w:rPr>
        <w:t>supervised by DB</w:t>
      </w:r>
      <w:r w:rsidR="001D2184" w:rsidRPr="00ED20ED">
        <w:rPr>
          <w:color w:val="000000" w:themeColor="text1"/>
          <w:rPrChange w:id="730" w:author="Dave Bridges" w:date="2023-11-06T11:42:00Z">
            <w:rPr/>
          </w:rPrChange>
        </w:rPr>
        <w:t xml:space="preserve"> who </w:t>
      </w:r>
      <w:r w:rsidR="00F86A24" w:rsidRPr="00ED20ED">
        <w:rPr>
          <w:color w:val="000000" w:themeColor="text1"/>
          <w:rPrChange w:id="731" w:author="Dave Bridges" w:date="2023-11-06T11:42:00Z">
            <w:rPr/>
          </w:rPrChange>
        </w:rPr>
        <w:t>along with GAC</w:t>
      </w:r>
      <w:r w:rsidR="001D2184" w:rsidRPr="00ED20ED">
        <w:rPr>
          <w:color w:val="000000" w:themeColor="text1"/>
          <w:rPrChange w:id="732" w:author="Dave Bridges" w:date="2023-11-06T11:42:00Z">
            <w:rPr/>
          </w:rPrChange>
        </w:rPr>
        <w:t xml:space="preserve"> performed the data validation</w:t>
      </w:r>
      <w:r w:rsidRPr="00ED20ED">
        <w:rPr>
          <w:color w:val="000000" w:themeColor="text1"/>
          <w:rPrChange w:id="733" w:author="Dave Bridges" w:date="2023-11-06T11:42:00Z">
            <w:rPr/>
          </w:rPrChange>
        </w:rPr>
        <w:t xml:space="preserve">.  </w:t>
      </w:r>
      <w:r w:rsidR="004C7DE0" w:rsidRPr="00ED20ED">
        <w:rPr>
          <w:color w:val="000000" w:themeColor="text1"/>
          <w:rPrChange w:id="734" w:author="Dave Bridges" w:date="2023-11-06T11:42:00Z">
            <w:rPr/>
          </w:rPrChange>
        </w:rPr>
        <w:t>Funding for this work was acquired by DB and G</w:t>
      </w:r>
      <w:r w:rsidR="00F86A24" w:rsidRPr="00ED20ED">
        <w:rPr>
          <w:color w:val="000000" w:themeColor="text1"/>
          <w:rPrChange w:id="735" w:author="Dave Bridges" w:date="2023-11-06T11:42:00Z">
            <w:rPr/>
          </w:rPrChange>
        </w:rPr>
        <w:t>A</w:t>
      </w:r>
      <w:r w:rsidR="004C7DE0" w:rsidRPr="00ED20ED">
        <w:rPr>
          <w:color w:val="000000" w:themeColor="text1"/>
          <w:rPrChange w:id="736" w:author="Dave Bridges" w:date="2023-11-06T11:42:00Z">
            <w:rPr/>
          </w:rPrChange>
        </w:rPr>
        <w:t>C</w:t>
      </w:r>
      <w:r w:rsidR="0068503A" w:rsidRPr="00ED20ED">
        <w:rPr>
          <w:color w:val="000000" w:themeColor="text1"/>
          <w:rPrChange w:id="737" w:author="Dave Bridges" w:date="2023-11-06T11:42:00Z">
            <w:rPr/>
          </w:rPrChange>
        </w:rPr>
        <w:t>.</w:t>
      </w:r>
      <w:r w:rsidR="004C7DE0" w:rsidRPr="00ED20ED">
        <w:rPr>
          <w:color w:val="000000" w:themeColor="text1"/>
          <w:rPrChange w:id="738" w:author="Dave Bridges" w:date="2023-11-06T11:42:00Z">
            <w:rPr/>
          </w:rPrChange>
        </w:rPr>
        <w:t xml:space="preserve">  </w:t>
      </w:r>
      <w:r w:rsidR="00E40246" w:rsidRPr="00ED20ED">
        <w:rPr>
          <w:color w:val="000000" w:themeColor="text1"/>
          <w:rPrChange w:id="739" w:author="Dave Bridges" w:date="2023-11-06T11:42:00Z">
            <w:rPr/>
          </w:rPrChange>
        </w:rPr>
        <w:t xml:space="preserve">All authors </w:t>
      </w:r>
      <w:r w:rsidR="009F0E7E" w:rsidRPr="00ED20ED">
        <w:rPr>
          <w:color w:val="000000" w:themeColor="text1"/>
          <w:rPrChange w:id="740" w:author="Dave Bridges" w:date="2023-11-06T11:42:00Z">
            <w:rPr/>
          </w:rPrChange>
        </w:rPr>
        <w:t xml:space="preserve">have </w:t>
      </w:r>
      <w:r w:rsidR="00E40246" w:rsidRPr="00ED20ED">
        <w:rPr>
          <w:color w:val="000000" w:themeColor="text1"/>
          <w:rPrChange w:id="741" w:author="Dave Bridges" w:date="2023-11-06T11:42:00Z">
            <w:rPr/>
          </w:rPrChange>
        </w:rPr>
        <w:t>read and agreed to the final published work.</w:t>
      </w:r>
    </w:p>
    <w:p w14:paraId="27E07809" w14:textId="6969C603" w:rsidR="00567EB3" w:rsidRPr="00ED20ED" w:rsidRDefault="00567EB3" w:rsidP="002B2A55">
      <w:pPr>
        <w:rPr>
          <w:color w:val="000000" w:themeColor="text1"/>
          <w:rPrChange w:id="742" w:author="Dave Bridges" w:date="2023-11-06T11:42:00Z">
            <w:rPr/>
          </w:rPrChange>
        </w:rPr>
      </w:pPr>
    </w:p>
    <w:p w14:paraId="19DE4BA4" w14:textId="0FFA419A" w:rsidR="00567EB3" w:rsidRDefault="00567EB3" w:rsidP="00567EB3">
      <w:pPr>
        <w:pStyle w:val="Heading1"/>
      </w:pPr>
      <w:r>
        <w:t>Conflict of Interest</w:t>
      </w:r>
    </w:p>
    <w:p w14:paraId="0EB36ACB" w14:textId="6B7B4E23" w:rsidR="00567EB3" w:rsidRPr="00ED20ED" w:rsidRDefault="00567EB3" w:rsidP="002B2A55">
      <w:pPr>
        <w:rPr>
          <w:color w:val="000000" w:themeColor="text1"/>
          <w:rPrChange w:id="743" w:author="Dave Bridges" w:date="2023-11-06T11:42:00Z">
            <w:rPr/>
          </w:rPrChange>
        </w:rPr>
      </w:pPr>
      <w:r w:rsidRPr="00ED20ED">
        <w:rPr>
          <w:color w:val="000000" w:themeColor="text1"/>
          <w:rPrChange w:id="744" w:author="Dave Bridges" w:date="2023-11-06T11:42:00Z">
            <w:rPr/>
          </w:rPrChange>
        </w:rPr>
        <w:t>The authors have no conflicts to declare</w:t>
      </w:r>
    </w:p>
    <w:p w14:paraId="62694BEA" w14:textId="0DE52014" w:rsidR="002B2A55" w:rsidRPr="00ED20ED" w:rsidRDefault="002B2A55" w:rsidP="000B2E8A">
      <w:pPr>
        <w:rPr>
          <w:color w:val="000000" w:themeColor="text1"/>
          <w:rPrChange w:id="745" w:author="Dave Bridges" w:date="2023-11-06T11:42:00Z">
            <w:rPr/>
          </w:rPrChange>
        </w:rPr>
      </w:pPr>
    </w:p>
    <w:p w14:paraId="5EB5204F" w14:textId="3A18A236" w:rsidR="008210DC" w:rsidRDefault="007C5995" w:rsidP="00E50DC1">
      <w:pPr>
        <w:pStyle w:val="Heading1"/>
      </w:pPr>
      <w:r>
        <w:t>References</w:t>
      </w:r>
    </w:p>
    <w:p w14:paraId="5E13CADB" w14:textId="385A1A36" w:rsidR="007C5995" w:rsidRPr="00ED20ED" w:rsidRDefault="007C5995" w:rsidP="000B2E8A">
      <w:pPr>
        <w:rPr>
          <w:color w:val="000000" w:themeColor="text1"/>
          <w:rPrChange w:id="746" w:author="Dave Bridges" w:date="2023-11-06T11:42:00Z">
            <w:rPr/>
          </w:rPrChange>
        </w:rPr>
      </w:pPr>
    </w:p>
    <w:p w14:paraId="526010C1" w14:textId="77777777" w:rsidR="004022B5" w:rsidRPr="004022B5" w:rsidRDefault="007C5995" w:rsidP="004022B5">
      <w:pPr>
        <w:pStyle w:val="Bibliography"/>
        <w:rPr>
          <w:rFonts w:ascii="Calibri" w:cs="Calibri"/>
        </w:rPr>
      </w:pPr>
      <w:r w:rsidRPr="00ED20ED">
        <w:rPr>
          <w:color w:val="000000" w:themeColor="text1"/>
          <w:rPrChange w:id="747" w:author="Dave Bridges" w:date="2023-11-06T11:42:00Z">
            <w:rPr/>
          </w:rPrChange>
        </w:rPr>
        <w:fldChar w:fldCharType="begin"/>
      </w:r>
      <w:r w:rsidR="00F34566">
        <w:instrText xml:space="preserve"> ADDIN ZOTERO_BIBL {"uncited":[],"omitted":[],"custom":[]} CSL_BIBLIOGRAPHY </w:instrText>
      </w:r>
      <w:r w:rsidRPr="00ED20ED">
        <w:rPr>
          <w:color w:val="000000" w:themeColor="text1"/>
          <w:rPrChange w:id="748" w:author="Dave Bridges" w:date="2023-11-06T11:42:00Z">
            <w:rPr/>
          </w:rPrChange>
        </w:rPr>
        <w:fldChar w:fldCharType="separate"/>
      </w:r>
      <w:r w:rsidR="004022B5" w:rsidRPr="004022B5">
        <w:rPr>
          <w:rFonts w:ascii="Calibri" w:cs="Calibri"/>
        </w:rPr>
        <w:t xml:space="preserve">1. </w:t>
      </w:r>
      <w:r w:rsidR="004022B5" w:rsidRPr="004022B5">
        <w:rPr>
          <w:rFonts w:ascii="Calibri" w:cs="Calibri"/>
        </w:rPr>
        <w:tab/>
        <w:t xml:space="preserve">Grundy, S.M.; Stone, N.J.; Bailey, A.L.; Beam, C.; Birtcher, K.K.; Blumenthal, R.S.; Braun, L.T.; de Ferranti, S.; Faiella-Tommasino, J.; Forman, D.E.; et al. 2018 </w:t>
      </w:r>
      <w:r w:rsidR="004022B5" w:rsidRPr="004022B5">
        <w:rPr>
          <w:rFonts w:ascii="Calibri" w:cs="Calibri"/>
        </w:rPr>
        <w:lastRenderedPageBreak/>
        <w:t xml:space="preserve">AHA/ACC/AACVPR/AAPA/ABC/ACPM/ADA/AGS/APhA/ASPC/NLA/PCNA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t xml:space="preserve">Khera, A.V.; Emdin, C.A.; Drake, I.; Natarajan, P.; Bick, A.G.; Cook, N.R.; Chasman,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t xml:space="preserve">Khera, A.V.; Kathiresan,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Gatti,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Fornés, A.; Galecki, A.; Miller, R.A.; Burke, D.T. Multiple-Trait Quantitative Trait Loci Analysis Using a Large Mouse Sibship.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Prins, P.; Mulligan, M.K.; Roy, S.; Williams, E.G.; Lutz, C.M.; Valenzuela, A.; Bohl, C.J.; Ingels,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235-247.e9, doi:10.1016/j.cels.2020.12.002.</w:t>
      </w:r>
    </w:p>
    <w:p w14:paraId="1A890BF8" w14:textId="77777777" w:rsidR="004022B5" w:rsidRPr="004022B5" w:rsidRDefault="004022B5" w:rsidP="004022B5">
      <w:pPr>
        <w:pStyle w:val="Bibliography"/>
        <w:rPr>
          <w:rFonts w:ascii="Calibri" w:cs="Calibri"/>
        </w:rPr>
      </w:pPr>
      <w:r w:rsidRPr="004022B5">
        <w:rPr>
          <w:rFonts w:ascii="Calibri" w:cs="Calibri"/>
        </w:rPr>
        <w:t xml:space="preserve">8. </w:t>
      </w:r>
      <w:r w:rsidRPr="004022B5">
        <w:rPr>
          <w:rFonts w:ascii="Calibri" w:cs="Calibri"/>
        </w:rPr>
        <w:tab/>
        <w:t xml:space="preserve">Gatti, D.M.; Simecek, P.; Somes, L.; Jeffery, C.T.; Vincent, M.J.; Choi, K.; Chen, X.; Churchill, G.A.; Svenson, K.L. The Effects of Sex and Diet on Physiology and Liver Gene Expression in Diversity Outbred Mice. </w:t>
      </w:r>
      <w:r w:rsidRPr="004022B5">
        <w:rPr>
          <w:rFonts w:ascii="Calibri" w:cs="Calibri"/>
          <w:i/>
          <w:iCs/>
        </w:rPr>
        <w:t>bioRxiv</w:t>
      </w:r>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Gatti, D.M.; Valdar, W.; Welsh, C.E.; Cheng, R.; Chesler,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1287–1299, doi:10.1016/j.cell.2012.08.012.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Mozhui, K.; Prins, P.; Williams, R.W. GeneNetwork: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Furlotte, N.; Nijveen, H.; Yan, L.; Zhou, X.; Williams, R.W.; Prins, P. GeneNetwork: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t>Therneau, Terry; Atkinson, Beth Rpart: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Keele,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doi:10.18637/jss.v059.i05.</w:t>
      </w:r>
    </w:p>
    <w:p w14:paraId="74E49DD8" w14:textId="77777777" w:rsidR="004022B5" w:rsidRPr="004022B5" w:rsidRDefault="004022B5" w:rsidP="004022B5">
      <w:pPr>
        <w:pStyle w:val="Bibliography"/>
        <w:rPr>
          <w:rFonts w:ascii="Calibri" w:cs="Calibri"/>
        </w:rPr>
      </w:pPr>
      <w:r w:rsidRPr="004022B5">
        <w:rPr>
          <w:rFonts w:ascii="Calibri" w:cs="Calibri"/>
        </w:rPr>
        <w:lastRenderedPageBreak/>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Lithell, H.; Wengle, B.; Ljunghall,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t xml:space="preserve">Jorde, R.; Sundsfjord, J.; Fitzgerald, P.; Bønaa,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484–490, doi:10.1161/01.HYP.34.3.484.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Faniello, M.C.; Canino, G.; Tripolino, C.; Gnasso, A.; Cuda, G.; Costanzo, F.S.; Irace, C. Serum Calcium Increase Correlates With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Bacquer, D.; De Henauw, S.; De Backer, G.; Kornitzer,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273–281, doi:10.1161/01.ATV.3.3.273.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t xml:space="preserve">Sabanayagam,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doi:10.1111/j.1751-7176.2011.00503.x.</w:t>
      </w:r>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85–93, doi:10.1016/j.atherosclerosis.2016.06.004.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Jucha,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doi:10.1093/ije/16.4.532.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4022B5">
        <w:rPr>
          <w:rFonts w:ascii="Calibri" w:cs="Calibri"/>
          <w:i/>
          <w:iCs/>
        </w:rPr>
        <w:t>Biol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lastRenderedPageBreak/>
        <w:t xml:space="preserve">30. </w:t>
      </w:r>
      <w:r w:rsidRPr="004022B5">
        <w:rPr>
          <w:rFonts w:ascii="Calibri" w:cs="Calibri"/>
        </w:rPr>
        <w:tab/>
        <w:t xml:space="preserve">Lind, L.; Skarfors, E.; Berglund, L.; Lithell, H.; Ljunghall,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Bolland,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Ishani, A.; Kalra,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556–563, doi:10.1016/j.ahj.2008.05.016.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t xml:space="preserve">Slinin, Y.; Blackwell, T.; Ishani, A.; Cummings, S.R.; Ensrud, K.E.; MORE Investigators Serum Calcium, Phosphorus and Cardiovascular Events in Post-Menopausal Women. </w:t>
      </w:r>
      <w:r w:rsidRPr="004022B5">
        <w:rPr>
          <w:rFonts w:ascii="Calibri" w:cs="Calibri"/>
          <w:i/>
          <w:iCs/>
        </w:rPr>
        <w:t>Int J Cardiol</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335–340, doi:10.1016/j.ijcard.2010.02.013.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022B5">
        <w:rPr>
          <w:rFonts w:ascii="Calibri" w:cs="Calibri"/>
          <w:i/>
          <w:iCs/>
        </w:rPr>
        <w:t>Eur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Divitini, M.L.; Knuiman, M.W. Plasma Calcium as a Predictor of Cardiovascular Disease in a Community-Based Cohort. </w:t>
      </w:r>
      <w:r w:rsidRPr="004022B5">
        <w:rPr>
          <w:rFonts w:ascii="Calibri" w:cs="Calibri"/>
          <w:i/>
          <w:iCs/>
        </w:rPr>
        <w:t>Clin Endocrinol (Oxf)</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Tsauo,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Barale, M.; Bertaina, S.; Sigrist, S.; Mazzetti, R.; Loiacono, M.; Mengozzi, G.; Ghigo, E.; Maccario,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022B5">
        <w:rPr>
          <w:rFonts w:ascii="Calibri" w:cs="Calibri"/>
          <w:i/>
          <w:iCs/>
        </w:rPr>
        <w:t>Int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t xml:space="preserve">Luboshitzky, R.; Chertok-Schaham, Y.; Lavi, I.; Ishay,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4022B5">
        <w:rPr>
          <w:rFonts w:ascii="Calibri" w:cs="Calibri"/>
          <w:i/>
          <w:iCs/>
        </w:rPr>
        <w:t>PLoS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e39519, doi:10.1371/journal.pone.0039519.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t xml:space="preserve">Farahnak, P.; Lärfars, G.; Sten-Linder, M.; Nilsson, I.-L. Mild Primary Hyperparathyroidism: Vitamin D Deficiency and Cardiovascular Risk Markers. </w:t>
      </w:r>
      <w:r w:rsidRPr="004022B5">
        <w:rPr>
          <w:rFonts w:ascii="Calibri" w:cs="Calibri"/>
          <w:i/>
          <w:iCs/>
        </w:rPr>
        <w:t>J Clin Endocrinol Metab</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lastRenderedPageBreak/>
        <w:t xml:space="preserve">43. </w:t>
      </w:r>
      <w:r w:rsidRPr="004022B5">
        <w:rPr>
          <w:rFonts w:ascii="Calibri" w:cs="Calibri"/>
        </w:rPr>
        <w:tab/>
        <w:t xml:space="preserve">Christensson, T.; Einarsson, K. Serum Lipids before and after Parathyroidectomy in Patients with Primary Hyperparathyroidism. </w:t>
      </w:r>
      <w:r w:rsidRPr="004022B5">
        <w:rPr>
          <w:rFonts w:ascii="Calibri" w:cs="Calibri"/>
          <w:i/>
          <w:iCs/>
        </w:rPr>
        <w:t>Clinica Chimica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t xml:space="preserve">Ejlsmark-Svensson, H.; Rolighed, L.; Rejnmark,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t xml:space="preserve">Hagström, E.; Lundgren, E.; Rastad, J.; Hellman, P. Metabolic Abnormalities in Patients with Normocalcemic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t xml:space="preserve">Kaji, H.; Hisa, I.; Inoue, Y.; Sugimoto, T. Low Density Lipoprotein-Cholesterol Levels Affect Vertebral Fracture Risk in Female Patients with Primary Hyperparathyroidism. </w:t>
      </w:r>
      <w:r w:rsidRPr="004022B5">
        <w:rPr>
          <w:rFonts w:ascii="Calibri" w:cs="Calibri"/>
          <w:i/>
          <w:iCs/>
        </w:rPr>
        <w:t>Exp Clin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4022B5">
        <w:rPr>
          <w:rFonts w:ascii="Calibri" w:cs="Calibri"/>
          <w:i/>
          <w:iCs/>
        </w:rPr>
        <w:t>BMC Endocr Disord</w:t>
      </w:r>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Khazaal, F.A.; Mahmoud, I.J.; Haji, G.F.; Alrubaie, A.; Abdulraheem, Y.; * A.M.A.; Alkuraishi,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Pr="00ED20ED" w:rsidRDefault="007C5995" w:rsidP="000B2E8A">
      <w:pPr>
        <w:rPr>
          <w:color w:val="000000" w:themeColor="text1"/>
          <w:rPrChange w:id="749" w:author="Dave Bridges" w:date="2023-11-06T11:42:00Z">
            <w:rPr/>
          </w:rPrChange>
        </w:rPr>
      </w:pPr>
      <w:r w:rsidRPr="00ED20ED">
        <w:rPr>
          <w:color w:val="000000" w:themeColor="text1"/>
          <w:rPrChange w:id="750" w:author="Dave Bridges" w:date="2023-11-06T11:42:00Z">
            <w:rPr/>
          </w:rPrChange>
        </w:rPr>
        <w:fldChar w:fldCharType="end"/>
      </w:r>
    </w:p>
    <w:p w14:paraId="2FFF008E" w14:textId="64C50F84" w:rsidR="003A7331" w:rsidRPr="00ED20ED" w:rsidRDefault="003A7331" w:rsidP="000B2E8A">
      <w:pPr>
        <w:rPr>
          <w:color w:val="000000" w:themeColor="text1"/>
          <w:rPrChange w:id="751" w:author="Dave Bridges" w:date="2023-11-06T11:42:00Z">
            <w:rPr/>
          </w:rPrChange>
        </w:rPr>
      </w:pPr>
    </w:p>
    <w:p w14:paraId="508D2F10" w14:textId="77777777" w:rsidR="003A7331" w:rsidRPr="00ED20ED" w:rsidRDefault="003A7331">
      <w:pPr>
        <w:rPr>
          <w:color w:val="000000" w:themeColor="text1"/>
          <w:rPrChange w:id="752" w:author="Dave Bridges" w:date="2023-11-06T11:42:00Z">
            <w:rPr/>
          </w:rPrChange>
        </w:rPr>
      </w:pPr>
      <w:r w:rsidRPr="00ED20ED">
        <w:rPr>
          <w:color w:val="000000" w:themeColor="text1"/>
          <w:rPrChange w:id="753" w:author="Dave Bridges" w:date="2023-11-06T11:42:00Z">
            <w:rPr/>
          </w:rPrChange>
        </w:rP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Pr="00ED20ED" w:rsidRDefault="003B394D">
      <w:pPr>
        <w:rPr>
          <w:color w:val="000000" w:themeColor="text1"/>
          <w:rPrChange w:id="754" w:author="Dave Bridges" w:date="2023-11-06T11:42:00Z">
            <w:rPr/>
          </w:rPrChange>
        </w:rPr>
      </w:pPr>
    </w:p>
    <w:p w14:paraId="2F87D962" w14:textId="4B1BB1DB" w:rsidR="00A35CFB" w:rsidRPr="00ED20ED" w:rsidRDefault="00A35CFB">
      <w:pPr>
        <w:rPr>
          <w:color w:val="000000" w:themeColor="text1"/>
          <w:rPrChange w:id="755" w:author="Dave Bridges" w:date="2023-11-06T11:42:00Z">
            <w:rPr/>
          </w:rPrChange>
        </w:rPr>
      </w:pPr>
      <w:r w:rsidRPr="00ED20ED">
        <w:rPr>
          <w:b/>
          <w:color w:val="000000" w:themeColor="text1"/>
          <w:rPrChange w:id="756" w:author="Dave Bridges" w:date="2023-11-06T11:42:00Z">
            <w:rPr>
              <w:b/>
            </w:rPr>
          </w:rPrChange>
        </w:rPr>
        <w:t xml:space="preserve">Figure 1: </w:t>
      </w:r>
      <w:r w:rsidR="00B66305" w:rsidRPr="00ED20ED">
        <w:rPr>
          <w:b/>
          <w:color w:val="000000" w:themeColor="text1"/>
          <w:rPrChange w:id="757" w:author="Dave Bridges" w:date="2023-11-06T11:42:00Z">
            <w:rPr>
              <w:b/>
            </w:rPr>
          </w:rPrChange>
        </w:rPr>
        <w:t>Description</w:t>
      </w:r>
      <w:r w:rsidRPr="00ED20ED">
        <w:rPr>
          <w:b/>
          <w:color w:val="000000" w:themeColor="text1"/>
          <w:rPrChange w:id="758" w:author="Dave Bridges" w:date="2023-11-06T11:42:00Z">
            <w:rPr>
              <w:b/>
            </w:rPr>
          </w:rPrChange>
        </w:rPr>
        <w:t xml:space="preserve"> of cholesterol levels in diversity outbred mice.</w:t>
      </w:r>
      <w:r w:rsidRPr="00ED20ED">
        <w:rPr>
          <w:color w:val="000000" w:themeColor="text1"/>
          <w:rPrChange w:id="759" w:author="Dave Bridges" w:date="2023-11-06T11:42:00Z">
            <w:rPr/>
          </w:rPrChange>
        </w:rPr>
        <w:t xml:space="preserve">  A) Violin plot of cholesterol levels of diversity outbred </w:t>
      </w:r>
      <w:r w:rsidR="0079698D" w:rsidRPr="00ED20ED">
        <w:rPr>
          <w:color w:val="000000" w:themeColor="text1"/>
          <w:rPrChange w:id="760" w:author="Dave Bridges" w:date="2023-11-06T11:42:00Z">
            <w:rPr/>
          </w:rPrChange>
        </w:rPr>
        <w:t xml:space="preserve">at 19 weeks, </w:t>
      </w:r>
      <w:r w:rsidRPr="00ED20ED">
        <w:rPr>
          <w:color w:val="000000" w:themeColor="text1"/>
          <w:rPrChange w:id="761" w:author="Dave Bridges" w:date="2023-11-06T11:42:00Z">
            <w:rPr/>
          </w:rPrChange>
        </w:rPr>
        <w:t xml:space="preserve">mice stratified by diet and sex.  </w:t>
      </w:r>
      <w:r w:rsidR="003D15EA" w:rsidRPr="00ED20ED">
        <w:rPr>
          <w:color w:val="000000" w:themeColor="text1"/>
          <w:rPrChange w:id="762" w:author="Dave Bridges" w:date="2023-11-06T11:42:00Z">
            <w:rPr/>
          </w:rPrChange>
        </w:rPr>
        <w:t>B) Scatter plot of cholesterol levels in relation to percent fat mass at 19 weeks of age, stratified by diet and sex.  C</w:t>
      </w:r>
      <w:r w:rsidRPr="00ED20ED">
        <w:rPr>
          <w:color w:val="000000" w:themeColor="text1"/>
          <w:rPrChange w:id="763" w:author="Dave Bridges" w:date="2023-11-06T11:42:00Z">
            <w:rPr/>
          </w:rPrChange>
        </w:rPr>
        <w:t xml:space="preserve">) Pruned regression predicting cholesterol at 19 weeks.  </w:t>
      </w:r>
      <w:r w:rsidR="004E1849" w:rsidRPr="00ED20ED">
        <w:rPr>
          <w:color w:val="000000" w:themeColor="text1"/>
          <w:rPrChange w:id="764" w:author="Dave Bridges" w:date="2023-11-06T11:42:00Z">
            <w:rPr/>
          </w:rPrChange>
        </w:rPr>
        <w:t xml:space="preserve">Above the box is the algorithmically generated cutoff </w:t>
      </w:r>
      <w:r w:rsidR="00AB6E43" w:rsidRPr="00ED20ED">
        <w:rPr>
          <w:color w:val="000000" w:themeColor="text1"/>
          <w:rPrChange w:id="765" w:author="Dave Bridges" w:date="2023-11-06T11:42:00Z">
            <w:rPr/>
          </w:rPrChange>
        </w:rPr>
        <w:t>for triglycerides (abbreviated TG in mg/</w:t>
      </w:r>
      <w:proofErr w:type="spellStart"/>
      <w:r w:rsidR="00AB6E43" w:rsidRPr="00ED20ED">
        <w:rPr>
          <w:color w:val="000000" w:themeColor="text1"/>
          <w:rPrChange w:id="766" w:author="Dave Bridges" w:date="2023-11-06T11:42:00Z">
            <w:rPr/>
          </w:rPrChange>
        </w:rPr>
        <w:t>dL</w:t>
      </w:r>
      <w:proofErr w:type="spellEnd"/>
      <w:r w:rsidR="00AB6E43" w:rsidRPr="00ED20ED">
        <w:rPr>
          <w:color w:val="000000" w:themeColor="text1"/>
          <w:rPrChange w:id="767" w:author="Dave Bridges" w:date="2023-11-06T11:42:00Z">
            <w:rPr/>
          </w:rPrChange>
        </w:rPr>
        <w:t>), calcium (Ca in mg/</w:t>
      </w:r>
      <w:proofErr w:type="spellStart"/>
      <w:r w:rsidR="00AB6E43" w:rsidRPr="00ED20ED">
        <w:rPr>
          <w:color w:val="000000" w:themeColor="text1"/>
          <w:rPrChange w:id="768" w:author="Dave Bridges" w:date="2023-11-06T11:42:00Z">
            <w:rPr/>
          </w:rPrChange>
        </w:rPr>
        <w:t>dL</w:t>
      </w:r>
      <w:proofErr w:type="spellEnd"/>
      <w:r w:rsidR="00AB6E43" w:rsidRPr="00ED20ED">
        <w:rPr>
          <w:color w:val="000000" w:themeColor="text1"/>
          <w:rPrChange w:id="769" w:author="Dave Bridges" w:date="2023-11-06T11:42:00Z">
            <w:rPr/>
          </w:rPrChange>
        </w:rPr>
        <w:t xml:space="preserve">), and body weight (BW in g).  </w:t>
      </w:r>
      <w:r w:rsidR="00DC7459" w:rsidRPr="00ED20ED">
        <w:rPr>
          <w:color w:val="000000" w:themeColor="text1"/>
          <w:rPrChange w:id="770" w:author="Dave Bridges" w:date="2023-11-06T11:42:00Z">
            <w:rPr/>
          </w:rPrChange>
        </w:rPr>
        <w:t xml:space="preserve">Each predictor was a phenotype measured at 19 weeks.  </w:t>
      </w:r>
      <w:r w:rsidRPr="00ED20ED">
        <w:rPr>
          <w:color w:val="000000" w:themeColor="text1"/>
          <w:rPrChange w:id="771" w:author="Dave Bridges" w:date="2023-11-06T11:42:00Z">
            <w:rPr/>
          </w:rPrChange>
        </w:rPr>
        <w:t>Within each box, the value represents the average cholesterol level in that group (in mg/</w:t>
      </w:r>
      <w:proofErr w:type="spellStart"/>
      <w:r w:rsidRPr="00ED20ED">
        <w:rPr>
          <w:color w:val="000000" w:themeColor="text1"/>
          <w:rPrChange w:id="772" w:author="Dave Bridges" w:date="2023-11-06T11:42:00Z">
            <w:rPr/>
          </w:rPrChange>
        </w:rPr>
        <w:t>dL</w:t>
      </w:r>
      <w:proofErr w:type="spellEnd"/>
      <w:r w:rsidRPr="00ED20ED">
        <w:rPr>
          <w:color w:val="000000" w:themeColor="text1"/>
          <w:rPrChange w:id="773" w:author="Dave Bridges" w:date="2023-11-06T11:42:00Z">
            <w:rPr/>
          </w:rPrChange>
        </w:rPr>
        <w:t>) and the number of mice</w:t>
      </w:r>
      <w:r w:rsidR="00F30CF8" w:rsidRPr="00ED20ED">
        <w:rPr>
          <w:color w:val="000000" w:themeColor="text1"/>
          <w:rPrChange w:id="774" w:author="Dave Bridges" w:date="2023-11-06T11:42:00Z">
            <w:rPr/>
          </w:rPrChange>
        </w:rPr>
        <w:t xml:space="preserve"> in that group</w:t>
      </w:r>
      <w:r w:rsidR="00CF0667" w:rsidRPr="00ED20ED">
        <w:rPr>
          <w:color w:val="000000" w:themeColor="text1"/>
          <w:rPrChange w:id="775" w:author="Dave Bridges" w:date="2023-11-06T11:42:00Z">
            <w:rPr/>
          </w:rPrChange>
        </w:rPr>
        <w:t xml:space="preserve"> (n</w:t>
      </w:r>
      <w:r w:rsidR="004E1D77" w:rsidRPr="00ED20ED">
        <w:rPr>
          <w:color w:val="000000" w:themeColor="text1"/>
          <w:rPrChange w:id="776" w:author="Dave Bridges" w:date="2023-11-06T11:42:00Z">
            <w:rPr/>
          </w:rPrChange>
        </w:rPr>
        <w:t>=</w:t>
      </w:r>
      <w:r w:rsidR="002426F9" w:rsidRPr="00ED20ED">
        <w:rPr>
          <w:color w:val="000000" w:themeColor="text1"/>
          <w:rPrChange w:id="777" w:author="Dave Bridges" w:date="2023-11-06T11:42:00Z">
            <w:rPr/>
          </w:rPrChange>
        </w:rPr>
        <w:t>840</w:t>
      </w:r>
      <w:r w:rsidR="004E1D77" w:rsidRPr="00ED20ED">
        <w:rPr>
          <w:color w:val="000000" w:themeColor="text1"/>
          <w:rPrChange w:id="778" w:author="Dave Bridges" w:date="2023-11-06T11:42:00Z">
            <w:rPr/>
          </w:rPrChange>
        </w:rPr>
        <w:t xml:space="preserve"> </w:t>
      </w:r>
      <w:r w:rsidR="002426F9" w:rsidRPr="00ED20ED">
        <w:rPr>
          <w:color w:val="000000" w:themeColor="text1"/>
          <w:rPrChange w:id="779" w:author="Dave Bridges" w:date="2023-11-06T11:42:00Z">
            <w:rPr/>
          </w:rPrChange>
        </w:rPr>
        <w:t>for panel A and 818 for panel 2 as</w:t>
      </w:r>
      <w:r w:rsidR="00BE75D2" w:rsidRPr="00ED20ED">
        <w:rPr>
          <w:color w:val="000000" w:themeColor="text1"/>
          <w:rPrChange w:id="780" w:author="Dave Bridges" w:date="2023-11-06T11:42:00Z">
            <w:rPr/>
          </w:rPrChange>
        </w:rPr>
        <w:t xml:space="preserve"> 22 mice were omitted due to missing data</w:t>
      </w:r>
      <w:r w:rsidR="00CF0667" w:rsidRPr="00ED20ED">
        <w:rPr>
          <w:color w:val="000000" w:themeColor="text1"/>
          <w:rPrChange w:id="781" w:author="Dave Bridges" w:date="2023-11-06T11:42:00Z">
            <w:rPr/>
          </w:rPrChange>
        </w:rPr>
        <w:t>)</w:t>
      </w:r>
      <w:r w:rsidRPr="00ED20ED">
        <w:rPr>
          <w:color w:val="000000" w:themeColor="text1"/>
          <w:rPrChange w:id="782" w:author="Dave Bridges" w:date="2023-11-06T11:42:00Z">
            <w:rPr/>
          </w:rPrChange>
        </w:rPr>
        <w:t>.</w:t>
      </w:r>
    </w:p>
    <w:p w14:paraId="63168F57" w14:textId="0464F920" w:rsidR="003B394D" w:rsidRPr="00ED20ED" w:rsidRDefault="003B394D">
      <w:pPr>
        <w:rPr>
          <w:color w:val="000000" w:themeColor="text1"/>
          <w:rPrChange w:id="783" w:author="Dave Bridges" w:date="2023-11-06T11:42:00Z">
            <w:rPr/>
          </w:rPrChange>
        </w:rPr>
      </w:pPr>
    </w:p>
    <w:p w14:paraId="515F243A" w14:textId="48D06642" w:rsidR="00B66305" w:rsidRPr="00ED20ED" w:rsidRDefault="00B66305" w:rsidP="00B66305">
      <w:pPr>
        <w:rPr>
          <w:color w:val="000000" w:themeColor="text1"/>
          <w:rPrChange w:id="784" w:author="Dave Bridges" w:date="2023-11-06T11:42:00Z">
            <w:rPr/>
          </w:rPrChange>
        </w:rPr>
      </w:pPr>
      <w:r w:rsidRPr="00ED20ED">
        <w:rPr>
          <w:b/>
          <w:color w:val="000000" w:themeColor="text1"/>
          <w:rPrChange w:id="785" w:author="Dave Bridges" w:date="2023-11-06T11:42:00Z">
            <w:rPr>
              <w:b/>
            </w:rPr>
          </w:rPrChange>
        </w:rPr>
        <w:t>Figure 2: Cross-sectional associations of cholesterol with triglycerides and calcium.</w:t>
      </w:r>
      <w:r w:rsidRPr="00ED20ED">
        <w:rPr>
          <w:color w:val="000000" w:themeColor="text1"/>
          <w:rPrChange w:id="786" w:author="Dave Bridges" w:date="2023-11-06T11:42:00Z">
            <w:rPr/>
          </w:rPrChange>
        </w:rPr>
        <w:t xml:space="preserve">  Sex and diet stratified scatter plots of A) triglyceride and B) calcium relationships with cholesterol levels at 19 weeks</w:t>
      </w:r>
      <w:r w:rsidR="004A3948" w:rsidRPr="00ED20ED">
        <w:rPr>
          <w:color w:val="000000" w:themeColor="text1"/>
          <w:rPrChange w:id="787" w:author="Dave Bridges" w:date="2023-11-06T11:42:00Z">
            <w:rPr/>
          </w:rPrChange>
        </w:rPr>
        <w:t xml:space="preserve"> in diversity outbred mice (n=</w:t>
      </w:r>
      <w:r w:rsidR="00BE75D2" w:rsidRPr="00ED20ED">
        <w:rPr>
          <w:color w:val="000000" w:themeColor="text1"/>
          <w:rPrChange w:id="788" w:author="Dave Bridges" w:date="2023-11-06T11:42:00Z">
            <w:rPr/>
          </w:rPrChange>
        </w:rPr>
        <w:t>840</w:t>
      </w:r>
      <w:r w:rsidR="004A3948" w:rsidRPr="00ED20ED">
        <w:rPr>
          <w:color w:val="000000" w:themeColor="text1"/>
          <w:rPrChange w:id="789" w:author="Dave Bridges" w:date="2023-11-06T11:42:00Z">
            <w:rPr/>
          </w:rPrChange>
        </w:rPr>
        <w:t xml:space="preserve"> mice and strains)</w:t>
      </w:r>
      <w:r w:rsidRPr="00ED20ED">
        <w:rPr>
          <w:color w:val="000000" w:themeColor="text1"/>
          <w:rPrChange w:id="790" w:author="Dave Bridges" w:date="2023-11-06T11:42:00Z">
            <w:rPr/>
          </w:rPrChange>
        </w:rPr>
        <w:t>.</w:t>
      </w:r>
      <w:r w:rsidR="004A3948" w:rsidRPr="00ED20ED">
        <w:rPr>
          <w:color w:val="000000" w:themeColor="text1"/>
          <w:rPrChange w:id="791" w:author="Dave Bridges" w:date="2023-11-06T11:42:00Z">
            <w:rPr/>
          </w:rPrChange>
        </w:rPr>
        <w:t xml:space="preserve"> C) Cholesterol and calcium associations in male and female</w:t>
      </w:r>
      <w:r w:rsidR="00AD22DF" w:rsidRPr="00ED20ED">
        <w:rPr>
          <w:color w:val="000000" w:themeColor="text1"/>
          <w:rPrChange w:id="792" w:author="Dave Bridges" w:date="2023-11-06T11:42:00Z">
            <w:rPr/>
          </w:rPrChange>
        </w:rPr>
        <w:t xml:space="preserve"> BXD strains (n=326 mice from 17 female and 36 male strains; error bars represent within-strain standard error of the mean).</w:t>
      </w:r>
      <w:r w:rsidR="00730B5E" w:rsidRPr="00ED20ED">
        <w:rPr>
          <w:color w:val="000000" w:themeColor="text1"/>
          <w:rPrChange w:id="793" w:author="Dave Bridges" w:date="2023-11-06T11:42:00Z">
            <w:rPr/>
          </w:rPrChange>
        </w:rPr>
        <w:t xml:space="preserve">  P-values indicate the level of significance for the diet and sex adjusted relationship between cholesterol and triglycerides or calcium from a multivariate </w:t>
      </w:r>
      <w:r w:rsidR="008E5EF5" w:rsidRPr="00ED20ED">
        <w:rPr>
          <w:color w:val="000000" w:themeColor="text1"/>
          <w:rPrChange w:id="794" w:author="Dave Bridges" w:date="2023-11-06T11:42:00Z">
            <w:rPr/>
          </w:rPrChange>
        </w:rPr>
        <w:t xml:space="preserve">linear </w:t>
      </w:r>
      <w:r w:rsidR="00730B5E" w:rsidRPr="00ED20ED">
        <w:rPr>
          <w:color w:val="000000" w:themeColor="text1"/>
          <w:rPrChange w:id="795" w:author="Dave Bridges" w:date="2023-11-06T11:42:00Z">
            <w:rPr/>
          </w:rPrChange>
        </w:rPr>
        <w:t>model.</w:t>
      </w:r>
      <w:r w:rsidR="00563088" w:rsidRPr="00ED20ED">
        <w:rPr>
          <w:color w:val="000000" w:themeColor="text1"/>
          <w:rPrChange w:id="796" w:author="Dave Bridges" w:date="2023-11-06T11:42:00Z">
            <w:rPr/>
          </w:rPrChange>
        </w:rPr>
        <w:t xml:space="preserve">  The lines represent independent estimates for each group.</w:t>
      </w:r>
    </w:p>
    <w:p w14:paraId="30B6015D" w14:textId="5951758E" w:rsidR="00B66305" w:rsidRPr="00ED20ED" w:rsidRDefault="00B66305">
      <w:pPr>
        <w:rPr>
          <w:color w:val="000000" w:themeColor="text1"/>
          <w:rPrChange w:id="797" w:author="Dave Bridges" w:date="2023-11-06T11:42:00Z">
            <w:rPr/>
          </w:rPrChange>
        </w:rPr>
      </w:pPr>
    </w:p>
    <w:p w14:paraId="2EAC63E0" w14:textId="0400F2F2" w:rsidR="00810119" w:rsidRPr="00ED20ED" w:rsidRDefault="00810119" w:rsidP="00810119">
      <w:pPr>
        <w:rPr>
          <w:color w:val="000000" w:themeColor="text1"/>
          <w:rPrChange w:id="798" w:author="Dave Bridges" w:date="2023-11-06T11:42:00Z">
            <w:rPr/>
          </w:rPrChange>
        </w:rPr>
      </w:pPr>
      <w:r w:rsidRPr="00ED20ED">
        <w:rPr>
          <w:b/>
          <w:color w:val="000000" w:themeColor="text1"/>
          <w:rPrChange w:id="799" w:author="Dave Bridges" w:date="2023-11-06T11:42:00Z">
            <w:rPr>
              <w:b/>
            </w:rPr>
          </w:rPrChange>
        </w:rPr>
        <w:t>Supplementary Figure 1: Cholesterol levels are stable across time in diversity outbred mice.</w:t>
      </w:r>
      <w:r w:rsidRPr="00ED20ED">
        <w:rPr>
          <w:color w:val="000000" w:themeColor="text1"/>
          <w:rPrChange w:id="800" w:author="Dave Bridges" w:date="2023-11-06T11:42:00Z">
            <w:rPr/>
          </w:rPrChange>
        </w:rPr>
        <w:t xml:space="preserve">  Average cholesterol levels, and levels measured at 8 and 19 weeks, stratified by sex and diet.</w:t>
      </w:r>
    </w:p>
    <w:p w14:paraId="216521C8" w14:textId="77777777" w:rsidR="00810119" w:rsidRPr="00ED20ED" w:rsidRDefault="00810119" w:rsidP="00810119">
      <w:pPr>
        <w:rPr>
          <w:b/>
          <w:color w:val="000000" w:themeColor="text1"/>
          <w:rPrChange w:id="801" w:author="Dave Bridges" w:date="2023-11-06T11:42:00Z">
            <w:rPr>
              <w:b/>
            </w:rPr>
          </w:rPrChange>
        </w:rPr>
      </w:pPr>
    </w:p>
    <w:p w14:paraId="733FCD35" w14:textId="3D3AB156" w:rsidR="00810119" w:rsidRPr="00ED20ED" w:rsidRDefault="00810119" w:rsidP="00810119">
      <w:pPr>
        <w:rPr>
          <w:color w:val="000000" w:themeColor="text1"/>
          <w:rPrChange w:id="802" w:author="Dave Bridges" w:date="2023-11-06T11:42:00Z">
            <w:rPr/>
          </w:rPrChange>
        </w:rPr>
      </w:pPr>
      <w:r w:rsidRPr="00ED20ED">
        <w:rPr>
          <w:b/>
          <w:color w:val="000000" w:themeColor="text1"/>
          <w:rPrChange w:id="803" w:author="Dave Bridges" w:date="2023-11-06T11:42:00Z">
            <w:rPr>
              <w:b/>
            </w:rPr>
          </w:rPrChange>
        </w:rPr>
        <w:t>Supplementary Figure 2: Calcium is not strongly associated with diet, sex or bone mass/density in diversity outbred mice.</w:t>
      </w:r>
      <w:r w:rsidRPr="00ED20ED">
        <w:rPr>
          <w:color w:val="000000" w:themeColor="text1"/>
          <w:rPrChange w:id="804" w:author="Dave Bridges" w:date="2023-11-06T11:42:00Z">
            <w:rPr/>
          </w:rPrChange>
        </w:rPr>
        <w:t xml:space="preserve">  A) Violin plot of calcium levels at 19 weeks across diets and sex. Sex and diet stratified scatter plots of </w:t>
      </w:r>
      <w:ins w:id="805" w:author="Dave Bridges" w:date="2023-11-06T11:42:00Z">
        <w:r w:rsidR="002B44E1" w:rsidRPr="00ED20ED">
          <w:rPr>
            <w:color w:val="000000" w:themeColor="text1"/>
          </w:rPr>
          <w:t>HDL cholesterol (B) and non-HDL cholesterol (C as a proxy for LDL-C)</w:t>
        </w:r>
        <w:r w:rsidR="004F2822" w:rsidRPr="00ED20ED">
          <w:rPr>
            <w:color w:val="000000" w:themeColor="text1"/>
          </w:rPr>
          <w:t xml:space="preserve"> and their relationships with serum calcium at 19 weeks</w:t>
        </w:r>
        <w:r w:rsidR="002B44E1" w:rsidRPr="00ED20ED">
          <w:rPr>
            <w:color w:val="000000" w:themeColor="text1"/>
          </w:rPr>
          <w:t xml:space="preserve">.  </w:t>
        </w:r>
        <w:r w:rsidR="004F2822" w:rsidRPr="00ED20ED">
          <w:rPr>
            <w:color w:val="000000" w:themeColor="text1"/>
          </w:rPr>
          <w:t xml:space="preserve">Scatter plots of </w:t>
        </w:r>
      </w:ins>
      <w:r w:rsidRPr="00ED20ED">
        <w:rPr>
          <w:color w:val="000000" w:themeColor="text1"/>
          <w:rPrChange w:id="806" w:author="Dave Bridges" w:date="2023-11-06T11:42:00Z">
            <w:rPr/>
          </w:rPrChange>
        </w:rPr>
        <w:t>the relationships between bone mineral content (</w:t>
      </w:r>
      <w:ins w:id="807" w:author="Dave Bridges" w:date="2023-11-06T11:42:00Z">
        <w:r w:rsidR="004F2822" w:rsidRPr="00ED20ED">
          <w:rPr>
            <w:color w:val="000000" w:themeColor="text1"/>
          </w:rPr>
          <w:t>D</w:t>
        </w:r>
      </w:ins>
      <w:del w:id="808" w:author="Dave Bridges" w:date="2023-11-06T11:42:00Z">
        <w:r>
          <w:delText>A</w:delText>
        </w:r>
      </w:del>
      <w:r w:rsidRPr="00ED20ED">
        <w:rPr>
          <w:color w:val="000000" w:themeColor="text1"/>
          <w:rPrChange w:id="809" w:author="Dave Bridges" w:date="2023-11-06T11:42:00Z">
            <w:rPr/>
          </w:rPrChange>
        </w:rPr>
        <w:t>) and bone density (</w:t>
      </w:r>
      <w:ins w:id="810" w:author="Dave Bridges" w:date="2023-11-06T11:42:00Z">
        <w:r w:rsidR="004F2822" w:rsidRPr="00ED20ED">
          <w:rPr>
            <w:color w:val="000000" w:themeColor="text1"/>
          </w:rPr>
          <w:t>E</w:t>
        </w:r>
      </w:ins>
      <w:del w:id="811" w:author="Dave Bridges" w:date="2023-11-06T11:42:00Z">
        <w:r>
          <w:delText>B</w:delText>
        </w:r>
      </w:del>
      <w:r w:rsidRPr="00ED20ED">
        <w:rPr>
          <w:color w:val="000000" w:themeColor="text1"/>
          <w:rPrChange w:id="812" w:author="Dave Bridges" w:date="2023-11-06T11:42:00Z">
            <w:rPr/>
          </w:rPrChange>
        </w:rPr>
        <w:t>) via DEXA scan and their relationships with cholesterol levels at 19 weeks.</w:t>
      </w:r>
      <w:r w:rsidR="00D554CB" w:rsidRPr="00ED20ED">
        <w:rPr>
          <w:color w:val="000000" w:themeColor="text1"/>
          <w:rPrChange w:id="813" w:author="Dave Bridges" w:date="2023-11-06T11:42:00Z">
            <w:rPr/>
          </w:rPrChange>
        </w:rPr>
        <w:t xml:space="preserve">  </w:t>
      </w:r>
      <w:r w:rsidR="00EF0138" w:rsidRPr="00ED20ED">
        <w:rPr>
          <w:color w:val="000000" w:themeColor="text1"/>
          <w:rPrChange w:id="814" w:author="Dave Bridges" w:date="2023-11-06T11:42:00Z">
            <w:rPr/>
          </w:rPrChange>
        </w:rPr>
        <w:t xml:space="preserve">For A, the p values represent the significance of diet and sex from a multivariate </w:t>
      </w:r>
      <w:r w:rsidR="001B04BF" w:rsidRPr="00ED20ED">
        <w:rPr>
          <w:color w:val="000000" w:themeColor="text1"/>
          <w:rPrChange w:id="815" w:author="Dave Bridges" w:date="2023-11-06T11:42:00Z">
            <w:rPr/>
          </w:rPrChange>
        </w:rPr>
        <w:t xml:space="preserve">linear </w:t>
      </w:r>
      <w:r w:rsidR="00EF0138" w:rsidRPr="00ED20ED">
        <w:rPr>
          <w:color w:val="000000" w:themeColor="text1"/>
          <w:rPrChange w:id="816" w:author="Dave Bridges" w:date="2023-11-06T11:42:00Z">
            <w:rPr/>
          </w:rPrChange>
        </w:rPr>
        <w:t xml:space="preserve">model.  </w:t>
      </w:r>
      <w:r w:rsidR="00D554CB" w:rsidRPr="00ED20ED">
        <w:rPr>
          <w:color w:val="000000" w:themeColor="text1"/>
          <w:rPrChange w:id="817" w:author="Dave Bridges" w:date="2023-11-06T11:42:00Z">
            <w:rPr/>
          </w:rPrChange>
        </w:rPr>
        <w:t>For</w:t>
      </w:r>
      <w:ins w:id="818" w:author="Dave Bridges" w:date="2023-11-06T11:42:00Z">
        <w:r w:rsidR="00D554CB" w:rsidRPr="00ED20ED">
          <w:rPr>
            <w:color w:val="000000" w:themeColor="text1"/>
          </w:rPr>
          <w:t xml:space="preserve"> </w:t>
        </w:r>
        <w:r w:rsidR="004F2822" w:rsidRPr="00ED20ED">
          <w:rPr>
            <w:color w:val="000000" w:themeColor="text1"/>
          </w:rPr>
          <w:t>panels</w:t>
        </w:r>
      </w:ins>
      <w:r w:rsidR="00D554CB" w:rsidRPr="00ED20ED">
        <w:rPr>
          <w:color w:val="000000" w:themeColor="text1"/>
          <w:rPrChange w:id="819" w:author="Dave Bridges" w:date="2023-11-06T11:42:00Z">
            <w:rPr/>
          </w:rPrChange>
        </w:rPr>
        <w:t xml:space="preserve"> B</w:t>
      </w:r>
      <w:ins w:id="820" w:author="Dave Bridges" w:date="2023-11-06T11:42:00Z">
        <w:r w:rsidR="004F2822" w:rsidRPr="00ED20ED">
          <w:rPr>
            <w:color w:val="000000" w:themeColor="text1"/>
          </w:rPr>
          <w:t>-D</w:t>
        </w:r>
      </w:ins>
      <w:del w:id="821" w:author="Dave Bridges" w:date="2023-11-06T11:42:00Z">
        <w:r w:rsidR="00D554CB">
          <w:delText xml:space="preserve"> and C</w:delText>
        </w:r>
      </w:del>
      <w:r w:rsidR="00D554CB" w:rsidRPr="00ED20ED">
        <w:rPr>
          <w:color w:val="000000" w:themeColor="text1"/>
          <w:rPrChange w:id="822" w:author="Dave Bridges" w:date="2023-11-06T11:42:00Z">
            <w:rPr/>
          </w:rPrChange>
        </w:rPr>
        <w:t>, p values ind</w:t>
      </w:r>
      <w:r w:rsidR="00EF0138" w:rsidRPr="00ED20ED">
        <w:rPr>
          <w:color w:val="000000" w:themeColor="text1"/>
          <w:rPrChange w:id="823" w:author="Dave Bridges" w:date="2023-11-06T11:42:00Z">
            <w:rPr/>
          </w:rPrChange>
        </w:rPr>
        <w:t xml:space="preserve">icate the significance for the diet and sex adjusted relationship between cholesterol and </w:t>
      </w:r>
      <w:ins w:id="824" w:author="Dave Bridges" w:date="2023-11-06T11:42:00Z">
        <w:r w:rsidR="004F2822" w:rsidRPr="00ED20ED">
          <w:rPr>
            <w:color w:val="000000" w:themeColor="text1"/>
          </w:rPr>
          <w:t>the outcome</w:t>
        </w:r>
      </w:ins>
      <w:del w:id="825" w:author="Dave Bridges" w:date="2023-11-06T11:42:00Z">
        <w:r w:rsidR="00EF0138">
          <w:delText>bone mineral content or density</w:delText>
        </w:r>
      </w:del>
      <w:r w:rsidR="001B04BF" w:rsidRPr="00ED20ED">
        <w:rPr>
          <w:color w:val="000000" w:themeColor="text1"/>
          <w:rPrChange w:id="826" w:author="Dave Bridges" w:date="2023-11-06T11:42:00Z">
            <w:rPr/>
          </w:rPrChange>
        </w:rPr>
        <w:t xml:space="preserve"> from a multivariate linear model</w:t>
      </w:r>
      <w:r w:rsidR="00EF0138" w:rsidRPr="00ED20ED">
        <w:rPr>
          <w:color w:val="000000" w:themeColor="text1"/>
          <w:rPrChange w:id="827" w:author="Dave Bridges" w:date="2023-11-06T11:42:00Z">
            <w:rPr/>
          </w:rPrChange>
        </w:rPr>
        <w:t>.</w:t>
      </w:r>
    </w:p>
    <w:p w14:paraId="2517B1DD" w14:textId="77777777" w:rsidR="00810119" w:rsidRPr="00ED20ED" w:rsidRDefault="00810119">
      <w:pPr>
        <w:rPr>
          <w:color w:val="000000" w:themeColor="text1"/>
          <w:rPrChange w:id="828" w:author="Dave Bridges" w:date="2023-11-06T11:42:00Z">
            <w:rPr/>
          </w:rPrChange>
        </w:rPr>
      </w:pP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94D77"/>
    <w:rsid w:val="006A006A"/>
    <w:rsid w:val="006B12FE"/>
    <w:rsid w:val="007014BD"/>
    <w:rsid w:val="0071130A"/>
    <w:rsid w:val="00724665"/>
    <w:rsid w:val="00730B5E"/>
    <w:rsid w:val="00737E63"/>
    <w:rsid w:val="00756ED0"/>
    <w:rsid w:val="007716CD"/>
    <w:rsid w:val="0079698D"/>
    <w:rsid w:val="00797EC4"/>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63D7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4D77"/>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694D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4D77"/>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45CF3-D60E-FD40-A1A6-46DBC516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37812</Words>
  <Characters>215530</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2023-11-06T16:42:00Z</dcterms:created>
  <dcterms:modified xsi:type="dcterms:W3CDTF">2023-11-06T16:43:00Z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