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91174D" w14:textId="03A98B15" w:rsidR="00E56EE1" w:rsidRPr="00ED20ED" w:rsidRDefault="00E56EE1" w:rsidP="006A006A">
      <w:pPr>
        <w:pStyle w:val="MDPI12title"/>
        <w:rPr>
          <w:color w:val="000000" w:themeColor="text1"/>
        </w:rPr>
      </w:pPr>
      <w:r w:rsidRPr="00ED20ED">
        <w:rPr>
          <w:color w:val="000000" w:themeColor="text1"/>
        </w:rPr>
        <w:t>Cross-sectional association between blood cholesterol and calcium levels in genetically diverse strains of mice.</w:t>
      </w:r>
    </w:p>
    <w:p w14:paraId="291656A3" w14:textId="7B926249" w:rsidR="00E56EE1" w:rsidRPr="00ED20ED" w:rsidRDefault="00E56EE1" w:rsidP="00E56EE1">
      <w:pPr>
        <w:rPr>
          <w:color w:val="000000" w:themeColor="text1"/>
        </w:rPr>
      </w:pPr>
    </w:p>
    <w:p w14:paraId="74AA53BD" w14:textId="223E066A" w:rsidR="00FE3D9F" w:rsidRPr="00ED20ED" w:rsidRDefault="00FE3D9F" w:rsidP="00E56EE1">
      <w:pPr>
        <w:rPr>
          <w:color w:val="000000" w:themeColor="text1"/>
        </w:rPr>
      </w:pPr>
      <w:r w:rsidRPr="00ED20ED">
        <w:rPr>
          <w:b/>
          <w:color w:val="000000" w:themeColor="text1"/>
        </w:rPr>
        <w:t xml:space="preserve">Short Title: </w:t>
      </w:r>
      <w:r w:rsidRPr="00ED20ED">
        <w:rPr>
          <w:color w:val="000000" w:themeColor="text1"/>
        </w:rPr>
        <w:t>Calcium and cholesterol in DO mice</w:t>
      </w:r>
    </w:p>
    <w:p w14:paraId="4088C6E8" w14:textId="77777777" w:rsidR="00FE3D9F" w:rsidRPr="00ED20ED" w:rsidRDefault="00FE3D9F" w:rsidP="00E56EE1">
      <w:pPr>
        <w:rPr>
          <w:color w:val="000000" w:themeColor="text1"/>
        </w:rPr>
      </w:pPr>
    </w:p>
    <w:p w14:paraId="39D17FB5" w14:textId="2ED749DD" w:rsidR="00E56EE1" w:rsidRPr="00ED20ED" w:rsidRDefault="00546A2E" w:rsidP="006A006A">
      <w:pPr>
        <w:pStyle w:val="MDPI13authornames"/>
        <w:rPr>
          <w:color w:val="000000" w:themeColor="text1"/>
          <w:vertAlign w:val="superscript"/>
        </w:rPr>
      </w:pPr>
      <w:r w:rsidRPr="00ED20ED">
        <w:rPr>
          <w:color w:val="000000" w:themeColor="text1"/>
        </w:rPr>
        <w:t xml:space="preserve">Authors: </w:t>
      </w:r>
      <w:r w:rsidR="00E56EE1" w:rsidRPr="00ED20ED">
        <w:rPr>
          <w:color w:val="000000" w:themeColor="text1"/>
        </w:rPr>
        <w:t>Cody M. Cousineau</w:t>
      </w:r>
      <w:r w:rsidR="00E56EE1" w:rsidRPr="00ED20ED">
        <w:rPr>
          <w:color w:val="000000" w:themeColor="text1"/>
          <w:vertAlign w:val="superscript"/>
        </w:rPr>
        <w:t>1</w:t>
      </w:r>
      <w:r w:rsidR="00E56EE1" w:rsidRPr="00ED20ED">
        <w:rPr>
          <w:color w:val="000000" w:themeColor="text1"/>
        </w:rPr>
        <w:t xml:space="preserve">, </w:t>
      </w:r>
      <w:proofErr w:type="spellStart"/>
      <w:r w:rsidR="00E56EE1" w:rsidRPr="00ED20ED">
        <w:rPr>
          <w:color w:val="000000" w:themeColor="text1"/>
        </w:rPr>
        <w:t>Kaelin</w:t>
      </w:r>
      <w:proofErr w:type="spellEnd"/>
      <w:r w:rsidR="00E56EE1" w:rsidRPr="00ED20ED">
        <w:rPr>
          <w:color w:val="000000" w:themeColor="text1"/>
        </w:rPr>
        <w:t xml:space="preserve"> Loftus</w:t>
      </w:r>
      <w:r w:rsidR="00E56EE1" w:rsidRPr="00ED20ED">
        <w:rPr>
          <w:color w:val="000000" w:themeColor="text1"/>
          <w:vertAlign w:val="superscript"/>
        </w:rPr>
        <w:t>1</w:t>
      </w:r>
      <w:r w:rsidR="00E56EE1" w:rsidRPr="00ED20ED">
        <w:rPr>
          <w:color w:val="000000" w:themeColor="text1"/>
        </w:rPr>
        <w:t xml:space="preserve">, Gary </w:t>
      </w:r>
      <w:r w:rsidR="009F5D1E" w:rsidRPr="00ED20ED">
        <w:rPr>
          <w:color w:val="000000" w:themeColor="text1"/>
        </w:rPr>
        <w:t>A.</w:t>
      </w:r>
      <w:r w:rsidR="00E56EE1" w:rsidRPr="00ED20ED">
        <w:rPr>
          <w:color w:val="000000" w:themeColor="text1"/>
        </w:rPr>
        <w:t xml:space="preserve"> Churchill</w:t>
      </w:r>
      <w:r w:rsidR="00E56EE1" w:rsidRPr="00ED20ED">
        <w:rPr>
          <w:color w:val="000000" w:themeColor="text1"/>
          <w:vertAlign w:val="superscript"/>
        </w:rPr>
        <w:t>2</w:t>
      </w:r>
      <w:r w:rsidR="00E56EE1" w:rsidRPr="00ED20ED">
        <w:rPr>
          <w:color w:val="000000" w:themeColor="text1"/>
        </w:rPr>
        <w:t xml:space="preserve"> and Dave Bridges</w:t>
      </w:r>
      <w:r w:rsidR="00E56EE1" w:rsidRPr="00ED20ED">
        <w:rPr>
          <w:color w:val="000000" w:themeColor="text1"/>
          <w:vertAlign w:val="superscript"/>
        </w:rPr>
        <w:t>1*</w:t>
      </w:r>
    </w:p>
    <w:p w14:paraId="64842979" w14:textId="1E8AC14D" w:rsidR="00E56EE1" w:rsidRPr="00ED20ED" w:rsidRDefault="00E56EE1" w:rsidP="00E56EE1">
      <w:pPr>
        <w:rPr>
          <w:color w:val="000000" w:themeColor="text1"/>
        </w:rPr>
      </w:pPr>
    </w:p>
    <w:p w14:paraId="4C26647D" w14:textId="4863F77B" w:rsidR="00E56EE1" w:rsidRPr="00ED20ED" w:rsidRDefault="00E56EE1" w:rsidP="00E56EE1">
      <w:pPr>
        <w:rPr>
          <w:color w:val="000000" w:themeColor="text1"/>
        </w:rPr>
      </w:pPr>
      <w:r w:rsidRPr="00ED20ED">
        <w:rPr>
          <w:color w:val="000000" w:themeColor="text1"/>
          <w:vertAlign w:val="superscript"/>
        </w:rPr>
        <w:t>1</w:t>
      </w:r>
      <w:r w:rsidRPr="00ED20ED">
        <w:rPr>
          <w:color w:val="000000" w:themeColor="text1"/>
        </w:rPr>
        <w:t>Department of Nutritional Sciences, University of Michigan School of Public Health</w:t>
      </w:r>
    </w:p>
    <w:p w14:paraId="27389B6F" w14:textId="32516DA8" w:rsidR="00E56EE1" w:rsidRPr="00ED20ED" w:rsidRDefault="00E56EE1" w:rsidP="00E56EE1">
      <w:pPr>
        <w:rPr>
          <w:color w:val="000000" w:themeColor="text1"/>
        </w:rPr>
      </w:pPr>
      <w:r w:rsidRPr="00ED20ED">
        <w:rPr>
          <w:color w:val="000000" w:themeColor="text1"/>
          <w:vertAlign w:val="superscript"/>
        </w:rPr>
        <w:t>2</w:t>
      </w:r>
      <w:r w:rsidRPr="00ED20ED">
        <w:rPr>
          <w:color w:val="000000" w:themeColor="text1"/>
        </w:rPr>
        <w:t>The Jackson Laborator</w:t>
      </w:r>
      <w:r w:rsidR="009F5D1E" w:rsidRPr="00ED20ED">
        <w:rPr>
          <w:color w:val="000000" w:themeColor="text1"/>
        </w:rPr>
        <w:t>y</w:t>
      </w:r>
      <w:r w:rsidR="006A006A" w:rsidRPr="00ED20ED">
        <w:rPr>
          <w:color w:val="000000" w:themeColor="text1"/>
        </w:rPr>
        <w:t xml:space="preserve"> </w:t>
      </w:r>
    </w:p>
    <w:p w14:paraId="73509473" w14:textId="28F8B07A" w:rsidR="00E56EE1" w:rsidRPr="00ED20ED" w:rsidRDefault="00E56EE1" w:rsidP="00E56EE1">
      <w:pPr>
        <w:rPr>
          <w:color w:val="000000" w:themeColor="text1"/>
        </w:rPr>
      </w:pPr>
      <w:r w:rsidRPr="00ED20ED">
        <w:rPr>
          <w:color w:val="000000" w:themeColor="text1"/>
          <w:vertAlign w:val="superscript"/>
        </w:rPr>
        <w:t>*</w:t>
      </w:r>
      <w:r w:rsidRPr="00ED20ED">
        <w:rPr>
          <w:color w:val="000000" w:themeColor="text1"/>
        </w:rPr>
        <w:t xml:space="preserve">To whom correspondence should be addressed: </w:t>
      </w:r>
      <w:hyperlink r:id="rId6" w:history="1">
        <w:r w:rsidR="00546A2E" w:rsidRPr="00ED20ED">
          <w:rPr>
            <w:rStyle w:val="Hyperlink"/>
            <w:color w:val="000000" w:themeColor="text1"/>
          </w:rPr>
          <w:t>davebrid@umich.edu</w:t>
        </w:r>
      </w:hyperlink>
    </w:p>
    <w:p w14:paraId="2F4808C2" w14:textId="67970CEA" w:rsidR="00546A2E" w:rsidRPr="00ED20ED" w:rsidRDefault="00546A2E" w:rsidP="00E56EE1">
      <w:pPr>
        <w:rPr>
          <w:color w:val="000000" w:themeColor="text1"/>
        </w:rPr>
      </w:pPr>
    </w:p>
    <w:p w14:paraId="5E023CDE" w14:textId="16E6047E" w:rsidR="00107DAE" w:rsidRPr="00ED20ED" w:rsidRDefault="00107DAE" w:rsidP="00E56EE1">
      <w:pPr>
        <w:rPr>
          <w:color w:val="000000" w:themeColor="text1"/>
        </w:rPr>
      </w:pPr>
    </w:p>
    <w:p w14:paraId="11470236" w14:textId="77777777" w:rsidR="00107DAE" w:rsidRPr="00ED20ED" w:rsidRDefault="00107DAE" w:rsidP="00E56EE1">
      <w:pPr>
        <w:rPr>
          <w:color w:val="000000" w:themeColor="text1"/>
        </w:rPr>
      </w:pPr>
    </w:p>
    <w:p w14:paraId="622F10A4" w14:textId="77777777" w:rsidR="00546A2E" w:rsidRPr="00ED20ED" w:rsidRDefault="00546A2E">
      <w:pPr>
        <w:rPr>
          <w:color w:val="000000" w:themeColor="text1"/>
        </w:rPr>
      </w:pPr>
      <w:r w:rsidRPr="00ED20ED">
        <w:rPr>
          <w:color w:val="000000" w:themeColor="text1"/>
        </w:rPr>
        <w:br w:type="page"/>
      </w:r>
    </w:p>
    <w:p w14:paraId="0802C2C4" w14:textId="7037D5EA" w:rsidR="003B394D" w:rsidRPr="00ED20ED" w:rsidRDefault="003B394D" w:rsidP="00E50DC1">
      <w:pPr>
        <w:pStyle w:val="Heading1"/>
      </w:pPr>
      <w:r w:rsidRPr="00ED20ED">
        <w:lastRenderedPageBreak/>
        <w:t>Abstract</w:t>
      </w:r>
    </w:p>
    <w:p w14:paraId="6C60CB62" w14:textId="2E8EF002" w:rsidR="001340B0" w:rsidRPr="00ED20ED" w:rsidRDefault="00FE3D9F" w:rsidP="00FE3D9F">
      <w:pPr>
        <w:rPr>
          <w:color w:val="000000" w:themeColor="text1"/>
        </w:rPr>
      </w:pPr>
      <w:r w:rsidRPr="00ED20ED">
        <w:rPr>
          <w:color w:val="000000" w:themeColor="text1"/>
        </w:rPr>
        <w:t xml:space="preserve">Genetically diverse outbred mice allow for the study of genetic variation in the context of high dietary and environmental control.  Using a machine learning </w:t>
      </w:r>
      <w:proofErr w:type="gramStart"/>
      <w:r w:rsidRPr="00ED20ED">
        <w:rPr>
          <w:color w:val="000000" w:themeColor="text1"/>
        </w:rPr>
        <w:t>approach</w:t>
      </w:r>
      <w:proofErr w:type="gramEnd"/>
      <w:r w:rsidRPr="00ED20ED">
        <w:rPr>
          <w:color w:val="000000" w:themeColor="text1"/>
        </w:rPr>
        <w:t xml:space="preserve"> we investigated clinical and morphometric factors that associate with serum cholesterol levels in </w:t>
      </w:r>
      <w:r w:rsidR="009F5D1E" w:rsidRPr="00ED20ED">
        <w:rPr>
          <w:color w:val="000000" w:themeColor="text1"/>
        </w:rPr>
        <w:t xml:space="preserve">840 </w:t>
      </w:r>
      <w:r w:rsidRPr="00ED20ED">
        <w:rPr>
          <w:color w:val="000000" w:themeColor="text1"/>
        </w:rPr>
        <w:t xml:space="preserve">genetically unique </w:t>
      </w:r>
      <w:r w:rsidR="002D2F28" w:rsidRPr="00ED20ED">
        <w:rPr>
          <w:color w:val="000000" w:themeColor="text1"/>
        </w:rPr>
        <w:t xml:space="preserve">Diversity Outbred </w:t>
      </w:r>
      <w:r w:rsidRPr="00ED20ED">
        <w:rPr>
          <w:color w:val="000000" w:themeColor="text1"/>
        </w:rPr>
        <w:t>mice of both sexes</w:t>
      </w:r>
      <w:r w:rsidR="00DD4486" w:rsidRPr="00ED20ED">
        <w:rPr>
          <w:color w:val="000000" w:themeColor="text1"/>
        </w:rPr>
        <w:t xml:space="preserve"> (n=</w:t>
      </w:r>
      <w:r w:rsidR="00A54D21" w:rsidRPr="00ED20ED">
        <w:rPr>
          <w:color w:val="000000" w:themeColor="text1"/>
        </w:rPr>
        <w:t>417</w:t>
      </w:r>
      <w:r w:rsidR="00DD4486" w:rsidRPr="00ED20ED">
        <w:rPr>
          <w:color w:val="000000" w:themeColor="text1"/>
        </w:rPr>
        <w:t xml:space="preserve"> male and </w:t>
      </w:r>
      <w:r w:rsidR="00BC4CE5" w:rsidRPr="00ED20ED">
        <w:rPr>
          <w:color w:val="000000" w:themeColor="text1"/>
        </w:rPr>
        <w:t>423</w:t>
      </w:r>
      <w:r w:rsidR="00DD4486" w:rsidRPr="00ED20ED">
        <w:rPr>
          <w:color w:val="000000" w:themeColor="text1"/>
        </w:rPr>
        <w:t xml:space="preserve"> female)</w:t>
      </w:r>
      <w:r w:rsidRPr="00ED20ED">
        <w:rPr>
          <w:color w:val="000000" w:themeColor="text1"/>
        </w:rPr>
        <w:t xml:space="preserve">, and </w:t>
      </w:r>
      <w:r w:rsidR="00001EDE" w:rsidRPr="00ED20ED">
        <w:rPr>
          <w:color w:val="000000" w:themeColor="text1"/>
        </w:rPr>
        <w:t>on both a control chow (% kcals in diet: Protein 22%, Carbohydrate 62%, Fat 16%, no cholesterol) and high fat high sucrose (% kcals in diet: Protein 15%, Carbohydrate 41%, Fat 45%, 0.05% cholesterol)</w:t>
      </w:r>
      <w:r w:rsidRPr="00ED20ED">
        <w:rPr>
          <w:color w:val="000000" w:themeColor="text1"/>
        </w:rPr>
        <w:t>.  We find expected elevations of cholesterol in male mice, those with elevated serum triglycerides and/or fed a high fat high sucrose diet. The third strongest predictor was serum calcium which correlated with serum cholesterol across both diets and sexes (r=0.39-0.48)</w:t>
      </w:r>
      <w:r w:rsidR="00DD4486" w:rsidRPr="00ED20ED">
        <w:rPr>
          <w:color w:val="000000" w:themeColor="text1"/>
        </w:rPr>
        <w:t xml:space="preserve"> in both </w:t>
      </w:r>
      <w:proofErr w:type="gramStart"/>
      <w:r w:rsidR="00DD4486" w:rsidRPr="00ED20ED">
        <w:rPr>
          <w:color w:val="000000" w:themeColor="text1"/>
        </w:rPr>
        <w:t>diversity</w:t>
      </w:r>
      <w:proofErr w:type="gramEnd"/>
      <w:r w:rsidR="00DD4486" w:rsidRPr="00ED20ED">
        <w:rPr>
          <w:color w:val="000000" w:themeColor="text1"/>
        </w:rPr>
        <w:t xml:space="preserve"> outbred</w:t>
      </w:r>
      <w:r w:rsidR="0010510E" w:rsidRPr="00ED20ED">
        <w:rPr>
          <w:color w:val="000000" w:themeColor="text1"/>
        </w:rPr>
        <w:t xml:space="preserve"> (p=3.0 x 10</w:t>
      </w:r>
      <w:r w:rsidR="0010510E" w:rsidRPr="00ED20ED">
        <w:rPr>
          <w:color w:val="000000" w:themeColor="text1"/>
          <w:vertAlign w:val="superscript"/>
        </w:rPr>
        <w:t>-43</w:t>
      </w:r>
      <w:r w:rsidR="0010510E" w:rsidRPr="00ED20ED">
        <w:rPr>
          <w:color w:val="000000" w:themeColor="text1"/>
        </w:rPr>
        <w:t xml:space="preserve">) </w:t>
      </w:r>
      <w:r w:rsidR="00DD4486" w:rsidRPr="00ED20ED">
        <w:rPr>
          <w:color w:val="000000" w:themeColor="text1"/>
        </w:rPr>
        <w:t>and BXD</w:t>
      </w:r>
      <w:r w:rsidR="0010510E" w:rsidRPr="00ED20ED">
        <w:rPr>
          <w:color w:val="000000" w:themeColor="text1"/>
        </w:rPr>
        <w:t xml:space="preserve"> (p=0.005)</w:t>
      </w:r>
      <w:r w:rsidR="00DD4486" w:rsidRPr="00ED20ED">
        <w:rPr>
          <w:color w:val="000000" w:themeColor="text1"/>
        </w:rPr>
        <w:t xml:space="preserve"> mice</w:t>
      </w:r>
      <w:r w:rsidRPr="00ED20ED">
        <w:rPr>
          <w:color w:val="000000" w:themeColor="text1"/>
        </w:rPr>
        <w:t xml:space="preserve">.  This is in-line with several human cohort studies which show associations between calcium and cholesterol, and calcium as an independent predictor of cardiovascular events.  </w:t>
      </w:r>
    </w:p>
    <w:p w14:paraId="35A226F1" w14:textId="28BCBFB2" w:rsidR="00567EB3" w:rsidRPr="00ED20ED" w:rsidRDefault="00567EB3" w:rsidP="00FE3D9F">
      <w:pPr>
        <w:rPr>
          <w:color w:val="000000" w:themeColor="text1"/>
        </w:rPr>
      </w:pPr>
    </w:p>
    <w:p w14:paraId="2C7AECB3" w14:textId="77777777" w:rsidR="00567EB3" w:rsidRPr="00ED20ED" w:rsidRDefault="00567EB3" w:rsidP="00567EB3">
      <w:pPr>
        <w:rPr>
          <w:color w:val="000000" w:themeColor="text1"/>
        </w:rPr>
      </w:pPr>
      <w:r w:rsidRPr="00ED20ED">
        <w:rPr>
          <w:b/>
          <w:color w:val="000000" w:themeColor="text1"/>
        </w:rPr>
        <w:t>Keywords</w:t>
      </w:r>
      <w:r w:rsidRPr="00ED20ED">
        <w:rPr>
          <w:color w:val="000000" w:themeColor="text1"/>
        </w:rPr>
        <w:t>: Cholesterol, Calcium, Diversity Outbred, Cross-Sectional</w:t>
      </w:r>
    </w:p>
    <w:p w14:paraId="6C12E8D4" w14:textId="77777777" w:rsidR="00567EB3" w:rsidRPr="00ED20ED" w:rsidRDefault="00567EB3" w:rsidP="00FE3D9F">
      <w:pPr>
        <w:rPr>
          <w:color w:val="000000" w:themeColor="text1"/>
        </w:rPr>
      </w:pPr>
    </w:p>
    <w:p w14:paraId="52BBAC17" w14:textId="77777777" w:rsidR="001340B0" w:rsidRPr="00ED20ED" w:rsidRDefault="001340B0">
      <w:pPr>
        <w:rPr>
          <w:color w:val="000000" w:themeColor="text1"/>
        </w:rPr>
      </w:pPr>
      <w:r w:rsidRPr="00ED20ED">
        <w:rPr>
          <w:color w:val="000000" w:themeColor="text1"/>
        </w:rPr>
        <w:br w:type="page"/>
      </w:r>
    </w:p>
    <w:p w14:paraId="12E4A8A8" w14:textId="6FE2990E" w:rsidR="003B394D" w:rsidRPr="00ED20ED" w:rsidRDefault="003B394D" w:rsidP="00E50DC1">
      <w:pPr>
        <w:pStyle w:val="Heading1"/>
      </w:pPr>
      <w:r w:rsidRPr="00ED20ED">
        <w:lastRenderedPageBreak/>
        <w:t>Introduction</w:t>
      </w:r>
    </w:p>
    <w:p w14:paraId="492984C3" w14:textId="3CEF8BB2" w:rsidR="003B394D" w:rsidRPr="00ED20ED" w:rsidRDefault="00A53691" w:rsidP="00A53691">
      <w:pPr>
        <w:rPr>
          <w:color w:val="000000" w:themeColor="text1"/>
        </w:rPr>
      </w:pPr>
      <w:r w:rsidRPr="00ED20ED">
        <w:rPr>
          <w:color w:val="000000" w:themeColor="text1"/>
        </w:rPr>
        <w:t xml:space="preserve">Elevated blood cholesterol, particularly in the forms of atherogenic LDL particles are </w:t>
      </w:r>
      <w:r w:rsidR="008C11CC" w:rsidRPr="00ED20ED">
        <w:rPr>
          <w:color w:val="000000" w:themeColor="text1"/>
        </w:rPr>
        <w:t xml:space="preserve">causal of cardiovascular disease, the major cause of death in Western societies </w:t>
      </w:r>
      <w:r w:rsidR="008C11CC" w:rsidRPr="00ED20ED">
        <w:rPr>
          <w:color w:val="000000" w:themeColor="text1"/>
        </w:rPr>
        <w:fldChar w:fldCharType="begin"/>
      </w:r>
      <w:r w:rsidR="008C11CC" w:rsidRPr="00ED20ED">
        <w:rPr>
          <w:color w:val="000000" w:themeColor="text1"/>
        </w:rPr>
        <w:instrText xml:space="preserve"> ADDIN ZOTERO_ITEM CSL_CITATION {"citationID":"NmqYB3G0","properties":{"formattedCitation":"[1]","plainCitation":"[1]","noteIndex":0},"citationItems":[{"id":10753,"uris":["http://zotero.org/users/7317906/items/YTEXM7DP"],"itemData":{"id":10753,"type":"article-journal","container-title":"Circulation","DOI":"10.1161/CIR.0000000000000625","issue":"25","note":"publisher: American Heart Association","page":"e1082-e1143","source":"ahajournals.org (Atypon)","title":"2018 AHA/ACC/AACVPR/AAPA/ABC/ACPM/ADA/AGS/APhA/ASPC/NLA/PCNA Guideline on the Management of Blood Cholesterol: A Report of the American College of Cardiology/American Heart Association Task Force on Clinical Practice Guidelines","title-short":"2018 AHA/ACC/AACVPR/AAPA/ABC/ACPM/ADA/AGS/APhA/ASPC/NLA/PCNA Guideline on the Management of Blood Cholesterol","volume":"139","author":[{"family":"Grundy","given":"Scott M."},{"family":"Stone","given":"Neil J."},{"family":"Bailey","given":"Alison L."},{"family":"Beam","given":"Craig"},{"family":"Birtcher","given":"Kim K."},{"family":"Blumenthal","given":"Roger S."},{"family":"Braun","given":"Lynne T."},{"family":"Ferranti","given":"Sarah","non-dropping-particle":"de"},{"family":"Faiella-Tommasino","given":"Joseph"},{"family":"Forman","given":"Daniel E."},{"family":"Goldberg","given":"Ronald"},{"family":"Heidenreich","given":"Paul A."},{"family":"Hlatky","given":"Mark A."},{"family":"Jones","given":"Daniel W."},{"family":"Lloyd-Jones","given":"Donald"},{"family":"Lopez-Pajares","given":"Nuria"},{"family":"Ndumele","given":"Chiadi E."},{"family":"Orringer","given":"Carl E."},{"family":"Peralta","given":"Carmen A."},{"family":"Saseen","given":"Joseph J."},{"family":"Smith","given":"Sidney C."},{"family":"Sperling","given":"Laurence"},{"family":"Virani","given":"Salim S."},{"family":"Yeboah","given":"Joseph"}],"issued":{"date-parts":[["2019",6,18]]},"citation-key":"grundy2018AHAACC2019"}}],"schema":"https://github.com/citation-style-language/schema/raw/master/csl-citation.json"} </w:instrText>
      </w:r>
      <w:r w:rsidR="008C11CC" w:rsidRPr="00ED20ED">
        <w:rPr>
          <w:color w:val="000000" w:themeColor="text1"/>
        </w:rPr>
        <w:fldChar w:fldCharType="separate"/>
      </w:r>
      <w:r w:rsidR="008C11CC" w:rsidRPr="00ED20ED">
        <w:rPr>
          <w:color w:val="000000" w:themeColor="text1"/>
        </w:rPr>
        <w:t>[1]</w:t>
      </w:r>
      <w:r w:rsidR="008C11CC" w:rsidRPr="00ED20ED">
        <w:rPr>
          <w:color w:val="000000" w:themeColor="text1"/>
        </w:rPr>
        <w:fldChar w:fldCharType="end"/>
      </w:r>
      <w:r w:rsidR="008C11CC" w:rsidRPr="00ED20ED">
        <w:rPr>
          <w:color w:val="000000" w:themeColor="text1"/>
        </w:rPr>
        <w:t xml:space="preserve">.  Cholesterol levels in humans vary widely depending on multiple factors including genetics, diet and other lifestyle factors, with genetics and lifestyle each contributing roughly equally to cardiovascular disease risk </w:t>
      </w:r>
      <w:r w:rsidR="008C11CC" w:rsidRPr="00ED20ED">
        <w:rPr>
          <w:color w:val="000000" w:themeColor="text1"/>
        </w:rPr>
        <w:fldChar w:fldCharType="begin"/>
      </w:r>
      <w:r w:rsidR="008C11CC" w:rsidRPr="00ED20ED">
        <w:rPr>
          <w:color w:val="000000" w:themeColor="text1"/>
        </w:rPr>
        <w:instrText xml:space="preserve"> ADDIN ZOTERO_ITEM CSL_CITATION {"citationID":"WSr9urAS","properties":{"formattedCitation":"[2]","plainCitation":"[2]","noteIndex":0},"citationItems":[{"id":8822,"uris":["http://zotero.org/users/7317906/items/VG9VMH98"],"itemData":{"id":8822,"type":"article-journal","abstract":"BackgroundBoth genetic and lifestyle factors contribute to individual-level risk of coronary artery disease. The extent to which increased genetic risk can be offset by a healthy lifestyle is unknown. MethodsUsing a polygenic score of DNA sequence polymorphisms, we quantified genetic risk for coronary artery disease in three prospective cohorts — 7814 participants in the Atherosclerosis Risk in Communities (ARIC) study, 21,222 in the Women’s Genome Health Study (WGHS), and 22,389 in the Malmö Diet and Cancer Study (MDCS) — and in 4260 participants in the cross-sectional BioImage Study for whom genotype and covariate data were available. We also determined adherence to a healthy lifestyle among the participants using a scoring system consisting of four factors: no current smoking, no obesity, regular physical activity, and a healthy diet. ResultsThe relative risk of incident coronary events was 91% higher among participants at high genetic risk (top quintile of polygenic scores) than among those at low gen...","container-title":"New England Journal of Medicine","DOI":"10.1056/NEJMoa1605086","ISSN":"15334406","issue":"24","note":"PMID: 27959714\nCitation Key: Khera2016a\nISBN: 0028-4793\\r1533-4406","page":"2349-2358","title":"Genetic risk, adherence to a healthy lifestyle, and coronary disease","volume":"375","author":[{"family":"Khera","given":"Amit V."},{"family":"Emdin","given":"Connor A."},{"family":"Drake","given":"Isabel"},{"family":"Natarajan","given":"Pradeep"},{"family":"Bick","given":"Alexander G."},{"family":"Cook","given":"Nancy R."},{"family":"Chasman","given":"Daniel I."},{"family":"Baber","given":"Usman"},{"family":"Mehran","given":"Roxana"},{"family":"Rader","given":"Daniel J."},{"family":"Fuster","given":"Valentin"},{"family":"Boerwinkle","given":"Eric"},{"family":"Melander","given":"Olle"},{"family":"Marju","given":"Orho Melander"},{"family":"Ridker","given":"Paul M."},{"family":"Kathiresan","given":"Sekar"},{"family":"Orho-Melander","given":"Marju"},{"family":"Ridker","given":"Paul M."},{"family":"Kathiresan","given":"Sekar"}],"issued":{"date-parts":[["2016"]]},"citation-key":"Khera2016a"}}],"schema":"https://github.com/citation-style-language/schema/raw/master/csl-citation.json"} </w:instrText>
      </w:r>
      <w:r w:rsidR="008C11CC" w:rsidRPr="00ED20ED">
        <w:rPr>
          <w:color w:val="000000" w:themeColor="text1"/>
        </w:rPr>
        <w:fldChar w:fldCharType="separate"/>
      </w:r>
      <w:r w:rsidR="008C11CC" w:rsidRPr="00ED20ED">
        <w:rPr>
          <w:color w:val="000000" w:themeColor="text1"/>
        </w:rPr>
        <w:t>[2]</w:t>
      </w:r>
      <w:r w:rsidR="008C11CC" w:rsidRPr="00ED20ED">
        <w:rPr>
          <w:color w:val="000000" w:themeColor="text1"/>
        </w:rPr>
        <w:fldChar w:fldCharType="end"/>
      </w:r>
      <w:r w:rsidR="008C11CC" w:rsidRPr="00ED20ED">
        <w:rPr>
          <w:color w:val="000000" w:themeColor="text1"/>
        </w:rPr>
        <w:t xml:space="preserve">.  </w:t>
      </w:r>
    </w:p>
    <w:p w14:paraId="4CCEF551" w14:textId="3AA61378" w:rsidR="008C11CC" w:rsidRPr="00ED20ED" w:rsidRDefault="008C11CC" w:rsidP="00A53691">
      <w:pPr>
        <w:rPr>
          <w:color w:val="000000" w:themeColor="text1"/>
        </w:rPr>
      </w:pPr>
    </w:p>
    <w:p w14:paraId="6A799B86" w14:textId="401E091C" w:rsidR="008C11CC" w:rsidRPr="00ED20ED" w:rsidRDefault="008C11CC" w:rsidP="00A53691">
      <w:pPr>
        <w:rPr>
          <w:color w:val="000000" w:themeColor="text1"/>
        </w:rPr>
      </w:pPr>
      <w:r w:rsidRPr="00ED20ED">
        <w:rPr>
          <w:color w:val="000000" w:themeColor="text1"/>
        </w:rPr>
        <w:t xml:space="preserve">Human genetics has led to a sophisticated understanding of how cholesterol synthesis and excretion is regulated, and how this varies between individuals and diets </w:t>
      </w:r>
      <w:r w:rsidRPr="00ED20ED">
        <w:rPr>
          <w:color w:val="000000" w:themeColor="text1"/>
        </w:rPr>
        <w:fldChar w:fldCharType="begin"/>
      </w:r>
      <w:r w:rsidRPr="00ED20ED">
        <w:rPr>
          <w:color w:val="000000" w:themeColor="text1"/>
        </w:rPr>
        <w:instrText xml:space="preserve"> ADDIN ZOTERO_ITEM CSL_CITATION {"citationID":"eZoyfpp8","properties":{"formattedCitation":"[3]","plainCitation":"[3]","noteIndex":0},"citationItems":[{"id":5759,"uris":["http://zotero.org/users/7317906/items/KNZBMQP9"],"itemData":{"id":5759,"type":"article-journal","container-title":"Nature Reviews Genetics","DOI":"10.1038/nrg.2016.160","ISSN":"1471-0056","issue":"6","note":"PMID: 28286336\npublisher: Nature Publishing Group\nCitation Key: Khera2017","page":"331-344","title":"Genetics of coronary artery disease: discovery, biology and clinical translation","volume":"18","author":[{"family":"Khera","given":"Amit V."},{"family":"Kathiresan","given":"Sekar"}],"issued":{"date-parts":[["2017",3,13]]},"citation-key":"Khera2017"}}],"schema":"https://github.com/citation-style-language/schema/raw/master/csl-citation.json"} </w:instrText>
      </w:r>
      <w:r w:rsidRPr="00ED20ED">
        <w:rPr>
          <w:color w:val="000000" w:themeColor="text1"/>
        </w:rPr>
        <w:fldChar w:fldCharType="separate"/>
      </w:r>
      <w:r w:rsidRPr="00ED20ED">
        <w:rPr>
          <w:color w:val="000000" w:themeColor="text1"/>
        </w:rPr>
        <w:t>[3]</w:t>
      </w:r>
      <w:r w:rsidRPr="00ED20ED">
        <w:rPr>
          <w:color w:val="000000" w:themeColor="text1"/>
        </w:rPr>
        <w:fldChar w:fldCharType="end"/>
      </w:r>
      <w:r w:rsidRPr="00ED20ED">
        <w:rPr>
          <w:color w:val="000000" w:themeColor="text1"/>
        </w:rPr>
        <w:t xml:space="preserve">.  Understanding complex genetic traits like cholesterol is a challenge in human studies where diet and lifestyle data is subject to substantial instrument error.  Here genetically diverse panels of mice, where the diet and environment </w:t>
      </w:r>
      <w:r w:rsidR="00FA2FC4" w:rsidRPr="00ED20ED">
        <w:rPr>
          <w:color w:val="000000" w:themeColor="text1"/>
        </w:rPr>
        <w:t>are</w:t>
      </w:r>
      <w:r w:rsidRPr="00ED20ED">
        <w:rPr>
          <w:color w:val="000000" w:themeColor="text1"/>
        </w:rPr>
        <w:t xml:space="preserve"> tightly controlled, and genetics </w:t>
      </w:r>
      <w:r w:rsidR="00FA2FC4" w:rsidRPr="00ED20ED">
        <w:rPr>
          <w:color w:val="000000" w:themeColor="text1"/>
        </w:rPr>
        <w:t>can be well defined</w:t>
      </w:r>
      <w:r w:rsidR="00D27F0D" w:rsidRPr="00ED20ED">
        <w:rPr>
          <w:color w:val="000000" w:themeColor="text1"/>
        </w:rPr>
        <w:t>,</w:t>
      </w:r>
      <w:r w:rsidR="00FA2FC4" w:rsidRPr="00ED20ED">
        <w:rPr>
          <w:color w:val="000000" w:themeColor="text1"/>
        </w:rPr>
        <w:t xml:space="preserve"> can provide solutions.  Among several resources, the Diversity Outbred </w:t>
      </w:r>
      <w:r w:rsidR="00FA2FC4" w:rsidRPr="00ED20ED">
        <w:rPr>
          <w:color w:val="000000" w:themeColor="text1"/>
        </w:rPr>
        <w:fldChar w:fldCharType="begin"/>
      </w:r>
      <w:r w:rsidR="00FA2FC4" w:rsidRPr="00ED20ED">
        <w:rPr>
          <w:color w:val="000000" w:themeColor="text1"/>
        </w:rPr>
        <w:instrText xml:space="preserve"> ADDIN ZOTERO_ITEM CSL_CITATION {"citationID":"d2sHjwaY","properties":{"formattedCitation":"[4]","plainCitation":"[4]","noteIndex":0},"citationItems":[{"id":9022,"uris":["http://zotero.org/users/7317906/items/6RYMCB6K"],"itemData":{"id":9022,"type":"article-journal","abstract":"The Diversity Outbred (DO) population is a heterogeneous stock derived from the same eight founder strains as the Collaborative Cross (CC) inbred strains. Genetically heterogeneous DO mice display a broad range of phenotypes. Natural levels of heterozygosity provide genetic buffering and, as a result, DO mice are robust and breed well. Genetic mapping analysis in the DO presents new challenges and opportunities. Specialized algorithms are required to reconstruct haplotypes from high-density SNP array data. The eight founder haplotypes can be combined into 36 possible diplotypes, which must be accommodated in QTL mapping analysis. Population structure of the DO must be taken into account here. Estimated allele effects of eight founder haplotypes provide information that is not available in two-parent crosses and can dramatically reduce the number of candidate loci. Allele effects can also distinguish chance colocation of QTL from pleiotropy, which provides a basis for establishing causality in expression QTL studies. We recommended sample sizes of 200-800 mice for QTL mapping studies, larger than for traditional crosses. The CC inbred strains provide a resource for independent validation of DO mapping results. Genetic heterogeneity of the DO can provide a powerful advantage in our ability to generalize conclusions to other genetically diverse populations. Genetic diversity can also help to avoid the pitfall of identifying an idiosyncratic reaction that occurs only in a limited genetic context. Informatics tools and data resources associated with the CC, the DO, and their founder strains are developing rapidly. We anticipate a flood of new results to follow as our community begins to adopt and utilize these new genetic resource populations. © Springer Science+Business Media, LLC 2012.","container-title":"Mammalian Genome","DOI":"10.1007/s00335-012-9414-2","ISSN":"09388990","issue":"9-10","note":"Citation Key: Churchill2012\nISBN: 0033501294142","page":"713-718","title":"The Diversity Outbred mouse population","volume":"23","author":[{"family":"Churchill","given":"Gary A."},{"family":"Gatti","given":"Daniel M."},{"family":"Munger","given":"Steven C."},{"family":"Svenson","given":"Karen L."}],"issued":{"date-parts":[["2012"]]},"citation-key":"Churchill2012"}}],"schema":"https://github.com/citation-style-language/schema/raw/master/csl-citation.json"} </w:instrText>
      </w:r>
      <w:r w:rsidR="00FA2FC4" w:rsidRPr="00ED20ED">
        <w:rPr>
          <w:color w:val="000000" w:themeColor="text1"/>
        </w:rPr>
        <w:fldChar w:fldCharType="separate"/>
      </w:r>
      <w:r w:rsidR="00FA2FC4" w:rsidRPr="00ED20ED">
        <w:rPr>
          <w:color w:val="000000" w:themeColor="text1"/>
        </w:rPr>
        <w:t>[4]</w:t>
      </w:r>
      <w:r w:rsidR="00FA2FC4" w:rsidRPr="00ED20ED">
        <w:rPr>
          <w:color w:val="000000" w:themeColor="text1"/>
        </w:rPr>
        <w:fldChar w:fldCharType="end"/>
      </w:r>
      <w:r w:rsidR="00FA2FC4" w:rsidRPr="00ED20ED">
        <w:rPr>
          <w:color w:val="000000" w:themeColor="text1"/>
        </w:rPr>
        <w:t xml:space="preserve"> and UM-HET3 </w:t>
      </w:r>
      <w:r w:rsidR="00FA2FC4" w:rsidRPr="00ED20ED">
        <w:rPr>
          <w:color w:val="000000" w:themeColor="text1"/>
        </w:rPr>
        <w:fldChar w:fldCharType="begin"/>
      </w:r>
      <w:r w:rsidR="00FA2FC4" w:rsidRPr="00ED20ED">
        <w:rPr>
          <w:color w:val="000000" w:themeColor="text1"/>
        </w:rPr>
        <w:instrText xml:space="preserve"> ADDIN ZOTERO_ITEM CSL_CITATION {"citationID":"kug2Oq8d","properties":{"formattedCitation":"[5]","plainCitation":"[5]","noteIndex":0},"citationItems":[{"id":10755,"uris":["http://zotero.org/users/7317906/items/TPC96LA7"],"itemData":{"id":10755,"type":"article-journal","abstract":"Quantitative trait loci influencing several phenotypes were assessed using a genetically heterogeneous mouse population. The 145 individuals were produced by a cross between (BALB/cJ x C57BL/6J)F1 females and (C3H/HeJ x DBA/2J)F1 males. The population is genetically equivalent to full siblings derived from heterozygous parents, with known linkage phase. Each individual in the population represents a unique combination of alleles from the inbred grandparents. Quantitative phenotypes for eight T cell measures were obtained at 8 and 18 mo of age. Single-marker locus, repeated measures analysis of variance identified nine marker-phenotype associations with an experimentwise significance level of P &lt; 0.05. Six of the eight quantitative phenotypes could be associated with at least one locus having experiment-wide significance. Composite interval, repeated measures analysis of variance identified 13 chromosomal regions with comparisonwise (nominal) significance associations of P &lt; 0.001. The heterozygous-parent cross provides a reproducible, general method for identification of loci associated with quantitative trait phenotypes or repeated phenotypic measures.","container-title":"Genetics","DOI":"10.1093/genetics/151.2.785","ISSN":"0016-6731","issue":"2","journalAbbreviation":"Genetics","language":"eng","note":"PMID: 9927469\nPMCID: PMC1460485","page":"785-795","source":"PubMed","title":"Multiple-trait quantitative trait loci analysis using a large mouse sibship","volume":"151","author":[{"family":"Jackson","given":"A. U."},{"family":"Fornés","given":"A."},{"family":"Galecki","given":"A."},{"family":"Miller","given":"R. A."},{"family":"Burke","given":"D. T."}],"issued":{"date-parts":[["1999",2]]},"citation-key":"jacksonMultipletraitQuantitativeTrait1999"}}],"schema":"https://github.com/citation-style-language/schema/raw/master/csl-citation.json"} </w:instrText>
      </w:r>
      <w:r w:rsidR="00FA2FC4" w:rsidRPr="00ED20ED">
        <w:rPr>
          <w:color w:val="000000" w:themeColor="text1"/>
        </w:rPr>
        <w:fldChar w:fldCharType="separate"/>
      </w:r>
      <w:r w:rsidR="00FA2FC4" w:rsidRPr="00ED20ED">
        <w:rPr>
          <w:color w:val="000000" w:themeColor="text1"/>
        </w:rPr>
        <w:t>[5]</w:t>
      </w:r>
      <w:r w:rsidR="00FA2FC4" w:rsidRPr="00ED20ED">
        <w:rPr>
          <w:color w:val="000000" w:themeColor="text1"/>
        </w:rPr>
        <w:fldChar w:fldCharType="end"/>
      </w:r>
      <w:r w:rsidR="00FA2FC4" w:rsidRPr="00ED20ED">
        <w:rPr>
          <w:color w:val="000000" w:themeColor="text1"/>
        </w:rPr>
        <w:t xml:space="preserve"> mice represent genetically diverse outbred populations, while the Collaborative Cross </w:t>
      </w:r>
      <w:r w:rsidR="00FA2FC4" w:rsidRPr="00ED20ED">
        <w:rPr>
          <w:color w:val="000000" w:themeColor="text1"/>
        </w:rPr>
        <w:fldChar w:fldCharType="begin"/>
      </w:r>
      <w:r w:rsidR="00FA2FC4" w:rsidRPr="00ED20ED">
        <w:rPr>
          <w:color w:val="000000" w:themeColor="text1"/>
        </w:rPr>
        <w:instrText xml:space="preserve"> ADDIN ZOTERO_ITEM CSL_CITATION {"citationID":"6nF9Mzzu","properties":{"formattedCitation":"[6]","plainCitation":"[6]","noteIndex":0},"citationItems":[{"id":4888,"uris":["http://zotero.org/users/7317906/items/M9WFTNMR"],"itemData":{"id":4888,"type":"article-journal","abstract":"The goal of the Complex Trait Consortium is to promote the development of resources that can be used to understand, treat and ultimately prevent pervasive human diseases. Existing and proposed mouse resources that are optimized to study the actions of isolated genetic loci on a fixed background are less effective for studying intact polygenic networks and interactions among genes, environments, pathogens and other factors. The Collaborative Cross will provide a common reference panel specifically designed for the integrative analysis of complex systems and will change the way we approach human health and disease.","container-title":"Nature genetics","DOI":"10.1038/ng1104-1133","ISSN":"1061-4036","issue":"11","note":"PMID: 15514660\nCitation Key: Churchill2004\nISBN: 1061-4036","page":"1133-1137","title":"The Collaborative Cross, a community resource for the genetic analysis of complex traits.","volume":"36","author":[{"family":"Churchill","given":"Gary A."},{"family":"Airey","given":"David C"},{"family":"Allayee","given":"Hooman"},{"family":"Angel","given":"Joe M"},{"family":"Attie","given":"Alan D"},{"family":"Beatty","given":"Jackson"},{"family":"Beavis","given":"William D"},{"family":"Belknap","given":"John K"},{"family":"Bennett","given":"Beth"},{"family":"Berrettini","given":"Wade"},{"family":"Bleich","given":"Andre"},{"family":"Bogue","given":"Molly"},{"family":"Broman","given":"Karl W."},{"family":"Buck","given":"Kari J"},{"family":"Buckler","given":"Ed"},{"family":"Burmeister","given":"Margit"},{"family":"Chesler","given":"Elissa J"},{"family":"Cheverud","given":"James M"},{"family":"Clapcote","given":"Steven"},{"family":"Cook","given":"Melloni N"},{"family":"Cox","given":"Roger D"},{"family":"Crabbe","given":"John C"},{"family":"Crusio","given":"Wim E"},{"family":"Darvasi","given":"Ariel"},{"family":"Deschepper","given":"Christian F"},{"family":"Doerge","given":"R W"},{"family":"Farber","given":"Charles R"},{"family":"Forejt","given":"Jiri"},{"family":"Gaile","given":"Daniel"},{"family":"Garlow","given":"Steven J"},{"family":"Geiger","given":"Hartmut"},{"family":"Gershenfeld","given":"Howard"},{"family":"Gordon","given":"Terry"},{"family":"Gu","given":"Jing"},{"family":"Gu","given":"Weikuan"},{"family":"Haan","given":"Gerald","non-dropping-particle":"de"},{"family":"Hayes","given":"Nancy L"},{"family":"Heller","given":"Craig"},{"family":"Himmelbauer","given":"Heinz"},{"family":"Hitzemann","given":"Robert"},{"family":"Hunter","given":"Kent"},{"family":"Hsu","given":"Hui-Chen"},{"family":"Iraqi","given":"Fuad","dropping-particle":"a"},{"family":"Ivandic","given":"Boris"},{"family":"Jacob","given":"Howard J"},{"family":"Jansen","given":"Ritsert C"},{"family":"Jepsen","given":"Karl J"},{"family":"Johnson","given":"Dabney K"},{"family":"Johnson","given":"Thomas E"},{"family":"Kempermann","given":"Gerd"},{"family":"Kendziorski","given":"Christina"},{"family":"Kotb","given":"Malak"},{"family":"Kooy","given":"R Frank"},{"family":"Llamas","given":"Bastien"},{"family":"Lammert","given":"Frank"},{"family":"Lassalle","given":"Jean-Michel"},{"family":"Lowenstein","given":"Pedro R"},{"family":"Lu","given":"Lu"},{"family":"Lusis","given":"Aldons J."},{"family":"Manly","given":"Kenneth F"},{"family":"Marcucio","given":"Ralph"},{"family":"Matthews","given":"Doug"},{"family":"Medrano","given":"Juan F"},{"family":"Miller","given":"Darla R"},{"family":"Mittleman","given":"Guy"},{"family":"Mock","given":"Beverly","dropping-particle":"a"},{"family":"Mogil","given":"Jeffrey S"},{"family":"Montagutelli","given":"Xavier"},{"family":"Morahan","given":"Grant"},{"family":"Morris","given":"David G"},{"family":"Mott","given":"Richard"},{"family":"Nadeau","given":"Joseph H"},{"family":"Nagase","given":"Hiroki"},{"family":"Nowakowski","given":"Richard S"},{"family":"O'Hara","given":"Bruce F"},{"family":"Osadchuk","given":"Alexander V"},{"family":"Page","given":"Grier P"},{"family":"Paigen","given":"Beverly"},{"family":"Paigen","given":"Kenneth"},{"family":"Palmer","given":"Abraham","dropping-particle":"a"},{"family":"Pan","given":"Huei-Ju"},{"family":"Peltonen-Palotie","given":"Leena"},{"family":"Peirce","given":"Jeremy"},{"family":"Pomp","given":"Daniel"},{"family":"Pravenec","given":"Michal"},{"family":"Prows","given":"Daniel R"},{"family":"Qi","given":"Zhonghua"},{"family":"Reeves","given":"Roger H"},{"family":"Roder","given":"John"},{"family":"Rosen","given":"Glenn D"},{"family":"Schadt","given":"Eric E"},{"family":"Schalkwyk","given":"Leonard C"},{"family":"Seltzer","given":"Ze'ev"},{"family":"Shimomura","given":"Kazuhiro"},{"family":"Shou","given":"Siming"},{"family":"Sillanpää","given":"Mikko J"},{"family":"Siracusa","given":"Linda D"},{"family":"Snoeck","given":"Hans-Willem"},{"family":"Spearow","given":"Jimmy L"},{"family":"Svenson","given":"Karen L."},{"family":"Tarantino","given":"Lisa M"},{"family":"Threadgill","given":"David W."},{"family":"Toth","given":"Linda","dropping-particle":"a"},{"family":"Valdar","given":"William"},{"family":"Villena","given":"Fernando Pardo-Manuel","non-dropping-particle":"de"},{"family":"Warden","given":"Craig"},{"family":"Whatley","given":"Steve"},{"family":"Williams","given":"Robert W."},{"family":"Wiltshire","given":"Tim"},{"family":"Yi","given":"Nengjun"},{"family":"Zhang","given":"Dabao"},{"family":"Zhang","given":"Min"},{"family":"Zou","given":"Fei"}],"issued":{"date-parts":[["2004",11]]},"citation-key":"Churchill2004"}}],"schema":"https://github.com/citation-style-language/schema/raw/master/csl-citation.json"} </w:instrText>
      </w:r>
      <w:r w:rsidR="00FA2FC4" w:rsidRPr="00ED20ED">
        <w:rPr>
          <w:color w:val="000000" w:themeColor="text1"/>
        </w:rPr>
        <w:fldChar w:fldCharType="separate"/>
      </w:r>
      <w:r w:rsidR="00FA2FC4" w:rsidRPr="00ED20ED">
        <w:rPr>
          <w:color w:val="000000" w:themeColor="text1"/>
        </w:rPr>
        <w:t>[6]</w:t>
      </w:r>
      <w:r w:rsidR="00FA2FC4" w:rsidRPr="00ED20ED">
        <w:rPr>
          <w:color w:val="000000" w:themeColor="text1"/>
        </w:rPr>
        <w:fldChar w:fldCharType="end"/>
      </w:r>
      <w:r w:rsidR="00FA2FC4" w:rsidRPr="00ED20ED">
        <w:rPr>
          <w:color w:val="000000" w:themeColor="text1"/>
        </w:rPr>
        <w:t xml:space="preserve"> and BXD </w:t>
      </w:r>
      <w:r w:rsidR="00FA2FC4" w:rsidRPr="00ED20ED">
        <w:rPr>
          <w:color w:val="000000" w:themeColor="text1"/>
        </w:rPr>
        <w:fldChar w:fldCharType="begin"/>
      </w:r>
      <w:r w:rsidR="00FA2FC4" w:rsidRPr="00ED20ED">
        <w:rPr>
          <w:color w:val="000000" w:themeColor="text1"/>
        </w:rPr>
        <w:instrText xml:space="preserve"> ADDIN ZOTERO_ITEM CSL_CITATION {"citationID":"Y9r5kwli","properties":{"formattedCitation":"[7]","plainCitation":"[7]","noteIndex":0},"citationItems":[{"id":10761,"uris":["http://zotero.org/users/7317906/items/CN3KTZ29"],"itemData":{"id":10761,"type":"article-journal","abstract":"The challenge of precision medicine is to model complex interactions among DNA variants, phenotypes, development, environments, and treatments. We address this challenge by expanding the BXD family of mice to 140 fully isogenic strains, creating a uniquely powerful model for precision medicine. This family segregates for 6 million common DNA variants—a level that exceeds many human populations. Because each member can be replicated, heritable traits can be mapped with high power and precision. Current BXD phenomes are unsurpassed in coverage and include much omics data and thousands of quantitative traits. BXDs can be extended by a single-generation cross to as many as 19,460 isogenic F1 progeny, and this extended BXD family is an effective platform for testing causal modeling and for predictive validation. BXDs are a unique core resource for the field of experimental precision medicine.","container-title":"Cell Systems","DOI":"10.1016/j.cels.2020.12.002","ISSN":"2405-4712","issue":"3","journalAbbreviation":"Cell Systems","language":"en","page":"235-247.e9","source":"ScienceDirect","title":"A platform for experimental precision medicine: The extended BXD mouse family","title-short":"A platform for experimental precision medicine","volume":"12","author":[{"family":"Ashbrook","given":"David G."},{"family":"Arends","given":"Danny"},{"family":"Prins","given":"Pjotr"},{"family":"Mulligan","given":"Megan K."},{"family":"Roy","given":"Suheeta"},{"family":"Williams","given":"Evan G."},{"family":"Lutz","given":"Cathleen M."},{"family":"Valenzuela","given":"Alicia"},{"family":"Bohl","given":"Casey J."},{"family":"Ingels","given":"Jesse F."},{"family":"McCarty","given":"Melinda S."},{"family":"Centeno","given":"Arthur G."},{"family":"Hager","given":"Reinmar"},{"family":"Auwerx","given":"Johan"},{"family":"Lu","given":"Lu"},{"family":"Williams","given":"Robert W."}],"issued":{"date-parts":[["2021",3,17]]},"citation-key":"ashbrookPlatformExperimentalPrecision2021"}}],"schema":"https://github.com/citation-style-language/schema/raw/master/csl-citation.json"} </w:instrText>
      </w:r>
      <w:r w:rsidR="00FA2FC4" w:rsidRPr="00ED20ED">
        <w:rPr>
          <w:color w:val="000000" w:themeColor="text1"/>
        </w:rPr>
        <w:fldChar w:fldCharType="separate"/>
      </w:r>
      <w:r w:rsidR="00FA2FC4" w:rsidRPr="00ED20ED">
        <w:rPr>
          <w:color w:val="000000" w:themeColor="text1"/>
        </w:rPr>
        <w:t>[7]</w:t>
      </w:r>
      <w:r w:rsidR="00FA2FC4" w:rsidRPr="00ED20ED">
        <w:rPr>
          <w:color w:val="000000" w:themeColor="text1"/>
        </w:rPr>
        <w:fldChar w:fldCharType="end"/>
      </w:r>
      <w:r w:rsidR="00FA2FC4" w:rsidRPr="00ED20ED">
        <w:rPr>
          <w:color w:val="000000" w:themeColor="text1"/>
        </w:rPr>
        <w:t xml:space="preserve"> resources provide data on recombinant inbred mice.  Collectively these resources are valuable tools to understand complex traits such as cholesterol.</w:t>
      </w:r>
    </w:p>
    <w:p w14:paraId="649ECC13" w14:textId="77777777" w:rsidR="008C11CC" w:rsidRPr="00ED20ED" w:rsidRDefault="008C11CC" w:rsidP="00A53691">
      <w:pPr>
        <w:rPr>
          <w:color w:val="000000" w:themeColor="text1"/>
        </w:rPr>
      </w:pPr>
    </w:p>
    <w:p w14:paraId="1045C3C7" w14:textId="50332FE4" w:rsidR="008C11CC" w:rsidRPr="00ED20ED" w:rsidRDefault="008C11CC" w:rsidP="00A53691">
      <w:pPr>
        <w:rPr>
          <w:color w:val="000000" w:themeColor="text1"/>
        </w:rPr>
      </w:pPr>
      <w:r w:rsidRPr="00ED20ED">
        <w:rPr>
          <w:color w:val="000000" w:themeColor="text1"/>
        </w:rPr>
        <w:t xml:space="preserve">In this study we performed a secondary data analysis of Diversity Outbred mice to understand clinical and phenotypic correlates of elevated cholesterol levels.  Using a machine learning approach, we demonstrate that sex, diet, and serum triglycerides </w:t>
      </w:r>
      <w:r w:rsidR="00FA2FC4" w:rsidRPr="00ED20ED">
        <w:rPr>
          <w:color w:val="000000" w:themeColor="text1"/>
        </w:rPr>
        <w:t>are</w:t>
      </w:r>
      <w:r w:rsidRPr="00ED20ED">
        <w:rPr>
          <w:color w:val="000000" w:themeColor="text1"/>
        </w:rPr>
        <w:t xml:space="preserve"> strong predictors of cholesterol levels in these mice</w:t>
      </w:r>
      <w:r w:rsidR="00FA2FC4" w:rsidRPr="00ED20ED">
        <w:rPr>
          <w:color w:val="000000" w:themeColor="text1"/>
        </w:rPr>
        <w:t>, but also that even with high dietary control serum calcium provides and independent correlate of serum cholesterol levels</w:t>
      </w:r>
      <w:r w:rsidRPr="00ED20ED">
        <w:rPr>
          <w:color w:val="000000" w:themeColor="text1"/>
        </w:rPr>
        <w:t>.</w:t>
      </w:r>
    </w:p>
    <w:p w14:paraId="0BC6AA7E" w14:textId="3AC675F5" w:rsidR="003B394D" w:rsidRPr="00ED20ED" w:rsidRDefault="003B394D" w:rsidP="00E50DC1">
      <w:pPr>
        <w:pStyle w:val="Heading1"/>
      </w:pPr>
      <w:r w:rsidRPr="00ED20ED">
        <w:t>Methods</w:t>
      </w:r>
      <w:r w:rsidR="00567EB3" w:rsidRPr="00ED20ED">
        <w:t xml:space="preserve"> and Materials</w:t>
      </w:r>
    </w:p>
    <w:p w14:paraId="2842536E" w14:textId="77777777" w:rsidR="007014BD" w:rsidRPr="00ED20ED" w:rsidRDefault="007014BD" w:rsidP="00E50DC1">
      <w:pPr>
        <w:pStyle w:val="Heading2"/>
      </w:pPr>
    </w:p>
    <w:p w14:paraId="0693A46D" w14:textId="5C404274" w:rsidR="003B394D" w:rsidRPr="00ED20ED" w:rsidRDefault="003B394D" w:rsidP="00E50DC1">
      <w:pPr>
        <w:pStyle w:val="Heading2"/>
      </w:pPr>
      <w:r w:rsidRPr="00ED20ED">
        <w:t>Diversity Outbred Data</w:t>
      </w:r>
    </w:p>
    <w:p w14:paraId="084A4CB0" w14:textId="3EBFFF96" w:rsidR="00111D61" w:rsidRPr="00ED20ED" w:rsidRDefault="003B394D" w:rsidP="00A2404E">
      <w:pPr>
        <w:rPr>
          <w:color w:val="000000" w:themeColor="text1"/>
        </w:rPr>
      </w:pPr>
      <w:r w:rsidRPr="00ED20ED">
        <w:rPr>
          <w:color w:val="000000" w:themeColor="text1"/>
        </w:rPr>
        <w:t xml:space="preserve">The phenotype data </w:t>
      </w:r>
      <w:r w:rsidR="0071130A" w:rsidRPr="00ED20ED">
        <w:rPr>
          <w:color w:val="000000" w:themeColor="text1"/>
        </w:rPr>
        <w:t xml:space="preserve">for diversity outbred mice </w:t>
      </w:r>
      <w:r w:rsidR="00A2404E" w:rsidRPr="00ED20ED">
        <w:rPr>
          <w:color w:val="000000" w:themeColor="text1"/>
        </w:rPr>
        <w:t xml:space="preserve">(RRID:IMSR_JAX:009376) </w:t>
      </w:r>
      <w:r w:rsidR="0071130A" w:rsidRPr="00ED20ED">
        <w:rPr>
          <w:color w:val="000000" w:themeColor="text1"/>
        </w:rPr>
        <w:t xml:space="preserve">contains data on </w:t>
      </w:r>
      <w:r w:rsidR="0012187C" w:rsidRPr="00ED20ED">
        <w:rPr>
          <w:color w:val="000000" w:themeColor="text1"/>
        </w:rPr>
        <w:t>840</w:t>
      </w:r>
      <w:r w:rsidR="0071130A" w:rsidRPr="00ED20ED">
        <w:rPr>
          <w:color w:val="000000" w:themeColor="text1"/>
        </w:rPr>
        <w:t xml:space="preserve"> mice from the diversity outbred collection of both sexes</w:t>
      </w:r>
      <w:r w:rsidR="00BC2D63" w:rsidRPr="00ED20ED">
        <w:rPr>
          <w:color w:val="000000" w:themeColor="text1"/>
        </w:rPr>
        <w:t xml:space="preserve"> </w:t>
      </w:r>
      <w:r w:rsidR="00BC2D63" w:rsidRPr="00ED20ED">
        <w:rPr>
          <w:color w:val="000000" w:themeColor="text1"/>
        </w:rPr>
        <w:fldChar w:fldCharType="begin"/>
      </w:r>
      <w:r w:rsidR="0012187C" w:rsidRPr="00ED20ED">
        <w:rPr>
          <w:color w:val="000000" w:themeColor="text1"/>
        </w:rPr>
        <w:instrText xml:space="preserve"> ADDIN ZOTERO_ITEM CSL_CITATION {"citationID":"AxAN5KjZ","properties":{"formattedCitation":"[8]","plainCitation":"[8]","noteIndex":0},"citationItems":[{"id":9025,"uris":["http://zotero.org/users/7317906/items/3KMKBG2Y"],"itemData":{"id":9025,"type":"article-journal","abstract":"Inter-individual variation in metabolic health and adiposity is driven by many factors. Diet composition and genetic background and the interactions between these two factors affect adiposity and related traits such as circulating cholesterol levels. In this study, we fed 850 Diversity Outbred mice, half females and half males, with either a standard chow diet or a high fat, high sucrose diet beginning at weaning and aged them to 26 weeks. We measured clinical chemistry and body composition at early and late time points during the study, and liver transcription at euthanasia. Males weighed more than females and mice on a high fat diet generally weighed more than those on chow. Many traits showed sex- or diet-specific changes as well as more complex sex by diet interactions. We mapped both the physiological and molecular traits and found that the genetic architecture of the physiological traits is complex, with many single locus associations potentially being driven by more than one polymorphism. For liver transcription, we find that local polymorphisms affect constitutive and sex-specific transcription, but that the response to diet is not affected by local polymorphisms. We identified two loci for circulating cholesterol levels. We performed mediation analysis by mapping the physiological traits, given liver transcript abundance and propose several genes that may be modifiers of the physiological traits. By including both physiological and molecular traits in our analyses, we have created deeper phenotypic profiles to identify additional significant contributors to complex metabolic outcomes such as polygenic obesity. We make the phenotype, liver transcript and genotype data publicly available as a resource for the research community.","container-title":"bioRxiv","DOI":"10.1101/098657","note":"Citation Key: Gatti2017","page":"098657","title":"The Effects of Sex and Diet on Physiology and Liver Gene Expression in Diversity Outbred Mice","author":[{"family":"Gatti","given":"Daniel M."},{"family":"Simecek","given":"Petr"},{"family":"Somes","given":"Lisa"},{"family":"Jeffery","given":"Clifton T"},{"family":"Vincent","given":"Matthew J"},{"family":"Choi","given":"Kwangbom"},{"family":"Chen","given":"Xingyao"},{"family":"Churchill","given":"Gary A."},{"family":"Svenson","given":"Karen L."}],"issued":{"date-parts":[["2017"]]},"citation-key":"Gatti2017"}}],"schema":"https://github.com/citation-style-language/schema/raw/master/csl-citation.json"} </w:instrText>
      </w:r>
      <w:r w:rsidR="00BC2D63" w:rsidRPr="00ED20ED">
        <w:rPr>
          <w:color w:val="000000" w:themeColor="text1"/>
        </w:rPr>
        <w:fldChar w:fldCharType="separate"/>
      </w:r>
      <w:r w:rsidR="0012187C" w:rsidRPr="00ED20ED">
        <w:rPr>
          <w:color w:val="000000" w:themeColor="text1"/>
        </w:rPr>
        <w:t>[8]</w:t>
      </w:r>
      <w:r w:rsidR="00BC2D63" w:rsidRPr="00ED20ED">
        <w:rPr>
          <w:color w:val="000000" w:themeColor="text1"/>
        </w:rPr>
        <w:fldChar w:fldCharType="end"/>
      </w:r>
      <w:r w:rsidR="0071130A" w:rsidRPr="00ED20ED">
        <w:rPr>
          <w:color w:val="000000" w:themeColor="text1"/>
        </w:rPr>
        <w:t xml:space="preserve">.  The </w:t>
      </w:r>
      <w:r w:rsidR="00BC2D63" w:rsidRPr="00ED20ED">
        <w:rPr>
          <w:color w:val="000000" w:themeColor="text1"/>
        </w:rPr>
        <w:t>dataset</w:t>
      </w:r>
      <w:r w:rsidR="0071130A" w:rsidRPr="00ED20ED">
        <w:rPr>
          <w:color w:val="000000" w:themeColor="text1"/>
        </w:rPr>
        <w:t xml:space="preserve"> includes </w:t>
      </w:r>
      <w:r w:rsidR="00812A40" w:rsidRPr="00ED20ED">
        <w:rPr>
          <w:color w:val="000000" w:themeColor="text1"/>
        </w:rPr>
        <w:t xml:space="preserve">162 </w:t>
      </w:r>
      <w:r w:rsidR="0071130A" w:rsidRPr="00ED20ED">
        <w:rPr>
          <w:color w:val="000000" w:themeColor="text1"/>
        </w:rPr>
        <w:t>phenotypes</w:t>
      </w:r>
      <w:r w:rsidR="00203968" w:rsidRPr="00ED20ED">
        <w:rPr>
          <w:color w:val="000000" w:themeColor="text1"/>
        </w:rPr>
        <w:t xml:space="preserve"> for each mouse</w:t>
      </w:r>
      <w:r w:rsidR="0071130A" w:rsidRPr="00ED20ED">
        <w:rPr>
          <w:color w:val="000000" w:themeColor="text1"/>
        </w:rPr>
        <w:t xml:space="preserve">, measured once, </w:t>
      </w:r>
      <w:r w:rsidR="000A008F" w:rsidRPr="00ED20ED">
        <w:rPr>
          <w:color w:val="000000" w:themeColor="text1"/>
        </w:rPr>
        <w:t>twice</w:t>
      </w:r>
      <w:r w:rsidR="0071130A" w:rsidRPr="00ED20ED">
        <w:rPr>
          <w:color w:val="000000" w:themeColor="text1"/>
        </w:rPr>
        <w:t xml:space="preserve">, or weekly in the case of body weights.  </w:t>
      </w:r>
      <w:r w:rsidR="00CA2D1E" w:rsidRPr="00ED20ED">
        <w:rPr>
          <w:color w:val="000000" w:themeColor="text1"/>
        </w:rPr>
        <w:t xml:space="preserve">Animals were </w:t>
      </w:r>
      <w:r w:rsidR="00A34898" w:rsidRPr="00ED20ED">
        <w:rPr>
          <w:color w:val="000000" w:themeColor="text1"/>
        </w:rPr>
        <w:t xml:space="preserve">first </w:t>
      </w:r>
      <w:r w:rsidR="00CA2D1E" w:rsidRPr="00ED20ED">
        <w:rPr>
          <w:color w:val="000000" w:themeColor="text1"/>
        </w:rPr>
        <w:t xml:space="preserve">received at wean age (3 weeks old) and </w:t>
      </w:r>
      <w:r w:rsidR="00A34898" w:rsidRPr="00ED20ED">
        <w:rPr>
          <w:color w:val="000000" w:themeColor="text1"/>
        </w:rPr>
        <w:t xml:space="preserve">then </w:t>
      </w:r>
      <w:r w:rsidR="00CA2D1E" w:rsidRPr="00ED20ED">
        <w:rPr>
          <w:color w:val="000000" w:themeColor="text1"/>
        </w:rPr>
        <w:t>distributed into cages of five same-sex animals per cage. Animals were housed in pressurized, individually ventilated cages (</w:t>
      </w:r>
      <w:proofErr w:type="spellStart"/>
      <w:r w:rsidR="00CA2D1E" w:rsidRPr="00ED20ED">
        <w:rPr>
          <w:color w:val="000000" w:themeColor="text1"/>
        </w:rPr>
        <w:t>Thoren</w:t>
      </w:r>
      <w:proofErr w:type="spellEnd"/>
      <w:r w:rsidR="00CA2D1E" w:rsidRPr="00ED20ED">
        <w:rPr>
          <w:color w:val="000000" w:themeColor="text1"/>
        </w:rPr>
        <w:t xml:space="preserve"> Caging Systems, Hazelton, PA) with pine bedding (</w:t>
      </w:r>
      <w:proofErr w:type="spellStart"/>
      <w:r w:rsidR="00CA2D1E" w:rsidRPr="00ED20ED">
        <w:rPr>
          <w:color w:val="000000" w:themeColor="text1"/>
        </w:rPr>
        <w:t>Crobb</w:t>
      </w:r>
      <w:proofErr w:type="spellEnd"/>
      <w:r w:rsidR="00CA2D1E" w:rsidRPr="00ED20ED">
        <w:rPr>
          <w:color w:val="000000" w:themeColor="text1"/>
        </w:rPr>
        <w:t xml:space="preserve"> Box, Ellsworth, ME) and had ad libitum access to food. </w:t>
      </w:r>
      <w:r w:rsidR="0071130A" w:rsidRPr="00ED20ED">
        <w:rPr>
          <w:color w:val="000000" w:themeColor="text1"/>
        </w:rPr>
        <w:t>At</w:t>
      </w:r>
      <w:r w:rsidR="00CA2D1E" w:rsidRPr="00ED20ED">
        <w:rPr>
          <w:color w:val="000000" w:themeColor="text1"/>
        </w:rPr>
        <w:t xml:space="preserve"> time of</w:t>
      </w:r>
      <w:r w:rsidR="0071130A" w:rsidRPr="00ED20ED">
        <w:rPr>
          <w:color w:val="000000" w:themeColor="text1"/>
        </w:rPr>
        <w:t xml:space="preserve"> we</w:t>
      </w:r>
      <w:r w:rsidR="00BC2D63" w:rsidRPr="00ED20ED">
        <w:rPr>
          <w:color w:val="000000" w:themeColor="text1"/>
        </w:rPr>
        <w:t>aning</w:t>
      </w:r>
      <w:r w:rsidR="0071130A" w:rsidRPr="00ED20ED">
        <w:rPr>
          <w:color w:val="000000" w:themeColor="text1"/>
        </w:rPr>
        <w:t xml:space="preserve"> mice were placed on a high fat high sucrose</w:t>
      </w:r>
      <w:r w:rsidR="001651F4" w:rsidRPr="00ED20ED">
        <w:rPr>
          <w:color w:val="000000" w:themeColor="text1"/>
        </w:rPr>
        <w:t xml:space="preserve"> </w:t>
      </w:r>
      <w:r w:rsidR="00BC2D63" w:rsidRPr="00ED20ED">
        <w:rPr>
          <w:color w:val="000000" w:themeColor="text1"/>
        </w:rPr>
        <w:t xml:space="preserve">diet </w:t>
      </w:r>
      <w:r w:rsidR="001651F4" w:rsidRPr="00ED20ED">
        <w:rPr>
          <w:color w:val="000000" w:themeColor="text1"/>
        </w:rPr>
        <w:t>(HFHS</w:t>
      </w:r>
      <w:r w:rsidR="00BC2D63" w:rsidRPr="00ED20ED">
        <w:rPr>
          <w:color w:val="000000" w:themeColor="text1"/>
        </w:rPr>
        <w:t>; Harlan TD.08811)</w:t>
      </w:r>
      <w:r w:rsidR="0071130A" w:rsidRPr="00ED20ED">
        <w:rPr>
          <w:color w:val="000000" w:themeColor="text1"/>
        </w:rPr>
        <w:t>, or kept on a normal chow diet</w:t>
      </w:r>
      <w:r w:rsidR="001651F4" w:rsidRPr="00ED20ED">
        <w:rPr>
          <w:color w:val="000000" w:themeColor="text1"/>
        </w:rPr>
        <w:t xml:space="preserve"> (NCD</w:t>
      </w:r>
      <w:r w:rsidR="00BC2D63" w:rsidRPr="00ED20ED">
        <w:rPr>
          <w:color w:val="000000" w:themeColor="text1"/>
        </w:rPr>
        <w:t xml:space="preserve">; </w:t>
      </w:r>
      <w:proofErr w:type="spellStart"/>
      <w:r w:rsidR="00BC2D63" w:rsidRPr="00ED20ED">
        <w:rPr>
          <w:color w:val="000000" w:themeColor="text1"/>
        </w:rPr>
        <w:t>LabDiet</w:t>
      </w:r>
      <w:proofErr w:type="spellEnd"/>
      <w:r w:rsidR="00BC2D63" w:rsidRPr="00ED20ED">
        <w:rPr>
          <w:color w:val="000000" w:themeColor="text1"/>
        </w:rPr>
        <w:t xml:space="preserve"> 5K52</w:t>
      </w:r>
      <w:r w:rsidR="0012187C" w:rsidRPr="00ED20ED">
        <w:rPr>
          <w:color w:val="000000" w:themeColor="text1"/>
        </w:rPr>
        <w:t>)</w:t>
      </w:r>
      <w:r w:rsidR="0071130A" w:rsidRPr="00ED20ED">
        <w:rPr>
          <w:color w:val="000000" w:themeColor="text1"/>
        </w:rPr>
        <w:t>.</w:t>
      </w:r>
      <w:r w:rsidR="001651F4" w:rsidRPr="00ED20ED">
        <w:rPr>
          <w:color w:val="000000" w:themeColor="text1"/>
        </w:rPr>
        <w:t xml:space="preserve"> </w:t>
      </w:r>
      <w:r w:rsidR="001651F4" w:rsidRPr="00ED20ED">
        <w:rPr>
          <w:bCs/>
          <w:color w:val="000000" w:themeColor="text1"/>
        </w:rPr>
        <w:t>In the final dataset there were 22</w:t>
      </w:r>
      <w:r w:rsidR="0012187C" w:rsidRPr="00ED20ED">
        <w:rPr>
          <w:bCs/>
          <w:color w:val="000000" w:themeColor="text1"/>
        </w:rPr>
        <w:t>5</w:t>
      </w:r>
      <w:r w:rsidR="001651F4" w:rsidRPr="00ED20ED">
        <w:rPr>
          <w:bCs/>
          <w:color w:val="000000" w:themeColor="text1"/>
        </w:rPr>
        <w:t xml:space="preserve"> female mice on NCD, </w:t>
      </w:r>
      <w:r w:rsidR="0012187C" w:rsidRPr="00ED20ED">
        <w:rPr>
          <w:bCs/>
          <w:color w:val="000000" w:themeColor="text1"/>
        </w:rPr>
        <w:t>224</w:t>
      </w:r>
      <w:r w:rsidR="001651F4" w:rsidRPr="00ED20ED">
        <w:rPr>
          <w:bCs/>
          <w:color w:val="000000" w:themeColor="text1"/>
        </w:rPr>
        <w:t xml:space="preserve"> male mice on NCD, </w:t>
      </w:r>
      <w:r w:rsidR="0012187C" w:rsidRPr="00ED20ED">
        <w:rPr>
          <w:bCs/>
          <w:color w:val="000000" w:themeColor="text1"/>
        </w:rPr>
        <w:t>198</w:t>
      </w:r>
      <w:r w:rsidR="001651F4" w:rsidRPr="00ED20ED">
        <w:rPr>
          <w:bCs/>
          <w:color w:val="000000" w:themeColor="text1"/>
        </w:rPr>
        <w:t xml:space="preserve"> female mice on HFHS, and </w:t>
      </w:r>
      <w:r w:rsidR="0012187C" w:rsidRPr="00ED20ED">
        <w:rPr>
          <w:bCs/>
          <w:color w:val="000000" w:themeColor="text1"/>
        </w:rPr>
        <w:t>193</w:t>
      </w:r>
      <w:r w:rsidR="001651F4" w:rsidRPr="00ED20ED">
        <w:rPr>
          <w:bCs/>
          <w:color w:val="000000" w:themeColor="text1"/>
        </w:rPr>
        <w:t xml:space="preserve"> male mice on HFHS</w:t>
      </w:r>
      <w:r w:rsidR="001651F4" w:rsidRPr="00ED20ED">
        <w:rPr>
          <w:color w:val="000000" w:themeColor="text1"/>
        </w:rPr>
        <w:t>.</w:t>
      </w:r>
      <w:r w:rsidR="00724665" w:rsidRPr="00ED20ED">
        <w:rPr>
          <w:color w:val="000000" w:themeColor="text1"/>
        </w:rPr>
        <w:t xml:space="preserve">  </w:t>
      </w:r>
      <w:r w:rsidR="00105BC4" w:rsidRPr="00ED20ED">
        <w:rPr>
          <w:color w:val="000000" w:themeColor="text1"/>
        </w:rPr>
        <w:t xml:space="preserve">Blood from mice was obtained from the retro-orbital sinus after administration of tetracaine </w:t>
      </w:r>
      <w:proofErr w:type="spellStart"/>
      <w:r w:rsidR="00105BC4" w:rsidRPr="00ED20ED">
        <w:rPr>
          <w:color w:val="000000" w:themeColor="text1"/>
        </w:rPr>
        <w:t>HCl</w:t>
      </w:r>
      <w:proofErr w:type="spellEnd"/>
      <w:r w:rsidR="00886343" w:rsidRPr="00ED20ED">
        <w:rPr>
          <w:color w:val="000000" w:themeColor="text1"/>
        </w:rPr>
        <w:t xml:space="preserve"> </w:t>
      </w:r>
      <w:r w:rsidR="00105BC4" w:rsidRPr="00ED20ED">
        <w:rPr>
          <w:color w:val="000000" w:themeColor="text1"/>
        </w:rPr>
        <w:t>using a heparin-coated microcapillary tube and collected into a 1.5</w:t>
      </w:r>
      <w:r w:rsidR="00506F1F" w:rsidRPr="00ED20ED">
        <w:rPr>
          <w:color w:val="000000" w:themeColor="text1"/>
        </w:rPr>
        <w:t xml:space="preserve"> </w:t>
      </w:r>
      <w:r w:rsidR="00105BC4" w:rsidRPr="00ED20ED">
        <w:rPr>
          <w:color w:val="000000" w:themeColor="text1"/>
        </w:rPr>
        <w:t xml:space="preserve">ml </w:t>
      </w:r>
      <w:r w:rsidR="00506F1F" w:rsidRPr="00ED20ED">
        <w:rPr>
          <w:color w:val="000000" w:themeColor="text1"/>
        </w:rPr>
        <w:t>E</w:t>
      </w:r>
      <w:r w:rsidR="00105BC4" w:rsidRPr="00ED20ED">
        <w:rPr>
          <w:color w:val="000000" w:themeColor="text1"/>
        </w:rPr>
        <w:t>ppendorf tube.</w:t>
      </w:r>
      <w:r w:rsidR="00886343" w:rsidRPr="00ED20ED">
        <w:rPr>
          <w:color w:val="000000" w:themeColor="text1"/>
        </w:rPr>
        <w:t xml:space="preserve"> For collection of </w:t>
      </w:r>
      <w:r w:rsidR="00623494" w:rsidRPr="00ED20ED">
        <w:rPr>
          <w:color w:val="000000" w:themeColor="text1"/>
        </w:rPr>
        <w:t xml:space="preserve">blood </w:t>
      </w:r>
      <w:r w:rsidR="00105BC4" w:rsidRPr="00ED20ED">
        <w:rPr>
          <w:color w:val="000000" w:themeColor="text1"/>
        </w:rPr>
        <w:t>plasma, approximately 150μl</w:t>
      </w:r>
      <w:r w:rsidR="00886343" w:rsidRPr="00ED20ED">
        <w:rPr>
          <w:color w:val="000000" w:themeColor="text1"/>
        </w:rPr>
        <w:t xml:space="preserve"> of</w:t>
      </w:r>
      <w:r w:rsidR="00105BC4" w:rsidRPr="00ED20ED">
        <w:rPr>
          <w:color w:val="000000" w:themeColor="text1"/>
        </w:rPr>
        <w:t xml:space="preserve"> whole blood was collected into a tube and plasma was separated by centrifugation at 10,000 rpm for 10 min at 4°</w:t>
      </w:r>
      <w:r w:rsidR="00886343" w:rsidRPr="00ED20ED">
        <w:rPr>
          <w:color w:val="000000" w:themeColor="text1"/>
        </w:rPr>
        <w:t xml:space="preserve"> </w:t>
      </w:r>
      <w:proofErr w:type="spellStart"/>
      <w:r w:rsidR="00506F1F" w:rsidRPr="00ED20ED">
        <w:rPr>
          <w:color w:val="000000" w:themeColor="text1"/>
        </w:rPr>
        <w:t>C</w:t>
      </w:r>
      <w:r w:rsidR="00886343" w:rsidRPr="00ED20ED">
        <w:rPr>
          <w:color w:val="000000" w:themeColor="text1"/>
        </w:rPr>
        <w:t>elcius</w:t>
      </w:r>
      <w:proofErr w:type="spellEnd"/>
      <w:r w:rsidR="00105BC4" w:rsidRPr="00ED20ED">
        <w:rPr>
          <w:color w:val="000000" w:themeColor="text1"/>
        </w:rPr>
        <w:t xml:space="preserve"> and removed into a clean </w:t>
      </w:r>
      <w:r w:rsidR="00506F1F" w:rsidRPr="00ED20ED">
        <w:rPr>
          <w:color w:val="000000" w:themeColor="text1"/>
        </w:rPr>
        <w:t>E</w:t>
      </w:r>
      <w:r w:rsidR="00105BC4" w:rsidRPr="00ED20ED">
        <w:rPr>
          <w:color w:val="000000" w:themeColor="text1"/>
        </w:rPr>
        <w:t>ppendorf tube</w:t>
      </w:r>
      <w:r w:rsidR="00886343" w:rsidRPr="00ED20ED">
        <w:rPr>
          <w:color w:val="000000" w:themeColor="text1"/>
        </w:rPr>
        <w:t xml:space="preserve">. </w:t>
      </w:r>
      <w:r w:rsidR="00111D61" w:rsidRPr="00ED20ED">
        <w:rPr>
          <w:color w:val="000000" w:themeColor="text1"/>
        </w:rPr>
        <w:t xml:space="preserve">Cholesterol, triglycerides, and calcium were quantified in plasma using the Beckman </w:t>
      </w:r>
      <w:proofErr w:type="spellStart"/>
      <w:r w:rsidR="00111D61" w:rsidRPr="00ED20ED">
        <w:rPr>
          <w:color w:val="000000" w:themeColor="text1"/>
        </w:rPr>
        <w:t>Synchron</w:t>
      </w:r>
      <w:proofErr w:type="spellEnd"/>
      <w:r w:rsidR="00111D61" w:rsidRPr="00ED20ED">
        <w:rPr>
          <w:color w:val="000000" w:themeColor="text1"/>
        </w:rPr>
        <w:t xml:space="preserve"> DXC600Pro Clinical chemistry analyzer. Body composition</w:t>
      </w:r>
      <w:r w:rsidR="00CF13FE" w:rsidRPr="00ED20ED">
        <w:rPr>
          <w:color w:val="000000" w:themeColor="text1"/>
        </w:rPr>
        <w:t xml:space="preserve"> was collected</w:t>
      </w:r>
      <w:r w:rsidR="00111D61" w:rsidRPr="00ED20ED">
        <w:rPr>
          <w:color w:val="000000" w:themeColor="text1"/>
        </w:rPr>
        <w:t xml:space="preserve"> by dual x-ray </w:t>
      </w:r>
      <w:proofErr w:type="spellStart"/>
      <w:r w:rsidR="00111D61" w:rsidRPr="00ED20ED">
        <w:rPr>
          <w:color w:val="000000" w:themeColor="text1"/>
        </w:rPr>
        <w:t>absorbitrometry</w:t>
      </w:r>
      <w:proofErr w:type="spellEnd"/>
      <w:r w:rsidR="00111D61" w:rsidRPr="00ED20ED">
        <w:rPr>
          <w:color w:val="000000" w:themeColor="text1"/>
        </w:rPr>
        <w:t xml:space="preserve"> (DEXA) on Lunar </w:t>
      </w:r>
      <w:proofErr w:type="spellStart"/>
      <w:r w:rsidR="00111D61" w:rsidRPr="00ED20ED">
        <w:rPr>
          <w:color w:val="000000" w:themeColor="text1"/>
        </w:rPr>
        <w:t>PIXImus</w:t>
      </w:r>
      <w:proofErr w:type="spellEnd"/>
      <w:r w:rsidR="00111D61" w:rsidRPr="00ED20ED">
        <w:rPr>
          <w:color w:val="000000" w:themeColor="text1"/>
        </w:rPr>
        <w:t xml:space="preserve"> densitometer (GE Medical Systems).</w:t>
      </w:r>
      <w:r w:rsidR="00CA2D1E" w:rsidRPr="00ED20ED">
        <w:rPr>
          <w:color w:val="000000" w:themeColor="text1"/>
        </w:rPr>
        <w:t xml:space="preserve"> </w:t>
      </w:r>
      <w:r w:rsidR="00111D61" w:rsidRPr="00ED20ED">
        <w:rPr>
          <w:color w:val="000000" w:themeColor="text1"/>
        </w:rPr>
        <w:t xml:space="preserve">  Additional details</w:t>
      </w:r>
      <w:r w:rsidR="009F07B1" w:rsidRPr="00ED20ED">
        <w:rPr>
          <w:color w:val="000000" w:themeColor="text1"/>
        </w:rPr>
        <w:t xml:space="preserve"> about these mice</w:t>
      </w:r>
      <w:r w:rsidR="00111D61" w:rsidRPr="00ED20ED">
        <w:rPr>
          <w:color w:val="000000" w:themeColor="text1"/>
        </w:rPr>
        <w:t xml:space="preserve"> </w:t>
      </w:r>
      <w:r w:rsidR="009F07B1" w:rsidRPr="00ED20ED">
        <w:rPr>
          <w:color w:val="000000" w:themeColor="text1"/>
        </w:rPr>
        <w:t xml:space="preserve">can be found </w:t>
      </w:r>
      <w:r w:rsidR="00111D61" w:rsidRPr="00ED20ED">
        <w:rPr>
          <w:color w:val="000000" w:themeColor="text1"/>
        </w:rPr>
        <w:t xml:space="preserve">in </w:t>
      </w:r>
      <w:r w:rsidR="0012187C" w:rsidRPr="00ED20ED">
        <w:rPr>
          <w:color w:val="000000" w:themeColor="text1"/>
        </w:rPr>
        <w:fldChar w:fldCharType="begin"/>
      </w:r>
      <w:r w:rsidR="0012187C" w:rsidRPr="00ED20ED">
        <w:rPr>
          <w:color w:val="000000" w:themeColor="text1"/>
        </w:rPr>
        <w:instrText xml:space="preserve"> ADDIN ZOTERO_ITEM CSL_CITATION {"citationID":"z4UGIjvC","properties":{"formattedCitation":"[9]","plainCitation":"[9]","noteIndex":0},"citationItems":[{"id":10008,"uris":["http://zotero.org/users/7317906/items/477XL5BL"],"itemData":{"id":10008,"type":"article-journal","abstract":"The JAX Diversity Outbred population is a new mouse resource derived from partially inbred Collaborative Cross strains and maintained by randomized outcrossing. As such, it segregates the same allelic variants as the Collaborative Cross but embeds these in a distinct population architecture in which each animal has a high degree of heterozygosity and carries a unique combination of alleles. Phenotypic diversity is striking and often divergent from phenotypes seen in the founder strains of the Collaborative Cross. Allele frequencies and recombination density in early generations of Diversity Outbred mice are consistent with expectations based on simulations of the mating design. We describe analytical methods for genetic mapping using this resource and demonstrate the power and high mapping resolution achieved with this population by mapping a serum cholesterol trait to a 2-Mb region on chromosome 3 containing only 11 genes. Analysis of the estimated allele effects in conjunction with complete genome sequence data of the founder strains reduced the pool of candidate polymorphisms to seven SNPs, five of which are located in an intergenic region upstream of the Foxo1 gene. © 2012 by the Genetics Society of America.","container-title":"Genetics","DOI":"10.1534/genetics.111.132597","ISSN":"19432631","issue":"2","note":"PMID: 22345611\nCitation Key: Svenson2012","page":"437-447","title":"High-resolution genetic mapping using the mouse Diversity Outbred population","volume":"190","author":[{"family":"Svenson","given":"Karen L."},{"family":"Gatti","given":"Daniel M."},{"family":"Valdar","given":"William"},{"family":"Welsh","given":"Catherine E."},{"family":"Cheng","given":"Riyan"},{"family":"Chesler","given":"Elissa J."},{"family":"Palmer","given":"Abraham A."},{"family":"McMillan","given":"Leonard"},{"family":"Churchill","given":"Gary A."}],"issued":{"date-parts":[["2012"]]},"citation-key":"Svenson2012"}}],"schema":"https://github.com/citation-style-language/schema/raw/master/csl-citation.json"} </w:instrText>
      </w:r>
      <w:r w:rsidR="0012187C" w:rsidRPr="00ED20ED">
        <w:rPr>
          <w:color w:val="000000" w:themeColor="text1"/>
        </w:rPr>
        <w:fldChar w:fldCharType="separate"/>
      </w:r>
      <w:r w:rsidR="0012187C" w:rsidRPr="00ED20ED">
        <w:rPr>
          <w:color w:val="000000" w:themeColor="text1"/>
        </w:rPr>
        <w:t>[9]</w:t>
      </w:r>
      <w:r w:rsidR="0012187C" w:rsidRPr="00ED20ED">
        <w:rPr>
          <w:color w:val="000000" w:themeColor="text1"/>
        </w:rPr>
        <w:fldChar w:fldCharType="end"/>
      </w:r>
      <w:r w:rsidR="00CF13FE" w:rsidRPr="00ED20ED">
        <w:rPr>
          <w:color w:val="000000" w:themeColor="text1"/>
        </w:rPr>
        <w:t>.</w:t>
      </w:r>
    </w:p>
    <w:p w14:paraId="707017FF" w14:textId="77777777" w:rsidR="009A106A" w:rsidRPr="00ED20ED" w:rsidRDefault="009A106A" w:rsidP="00E50DC1">
      <w:pPr>
        <w:pStyle w:val="Heading2"/>
      </w:pPr>
    </w:p>
    <w:p w14:paraId="2B38693D" w14:textId="54A8F29B" w:rsidR="00A8356A" w:rsidRPr="00ED20ED" w:rsidRDefault="00A8356A" w:rsidP="00E50DC1">
      <w:pPr>
        <w:pStyle w:val="Heading2"/>
      </w:pPr>
      <w:r w:rsidRPr="00ED20ED">
        <w:t>BXD Data</w:t>
      </w:r>
    </w:p>
    <w:p w14:paraId="0388F302" w14:textId="7860BDC7" w:rsidR="00A8356A" w:rsidRPr="00ED20ED" w:rsidRDefault="00A8356A" w:rsidP="009A106A">
      <w:pPr>
        <w:rPr>
          <w:rFonts w:ascii="Arial" w:hAnsi="Arial" w:cs="Arial"/>
          <w:color w:val="000000" w:themeColor="text1"/>
          <w:sz w:val="27"/>
          <w:szCs w:val="27"/>
        </w:rPr>
      </w:pPr>
      <w:r w:rsidRPr="00ED20ED">
        <w:rPr>
          <w:color w:val="000000" w:themeColor="text1"/>
        </w:rPr>
        <w:t xml:space="preserve">Calcium and cholesterol levels from male and female BXD were described in </w:t>
      </w:r>
      <w:r w:rsidRPr="00ED20ED">
        <w:rPr>
          <w:color w:val="000000" w:themeColor="text1"/>
        </w:rPr>
        <w:fldChar w:fldCharType="begin"/>
      </w:r>
      <w:r w:rsidR="00FA2FC4" w:rsidRPr="00ED20ED">
        <w:rPr>
          <w:color w:val="000000" w:themeColor="text1"/>
        </w:rPr>
        <w:instrText xml:space="preserve"> ADDIN ZOTERO_ITEM CSL_CITATION {"citationID":"4zTmZPMk","properties":{"formattedCitation":"[10]","plainCitation":"[10]","noteIndex":0},"citationItems":[{"id":6025,"uris":["http://zotero.org/users/7317906/items/3NYJIKE5"],"itemData":{"id":6025,"type":"article-journal","abstract":"Metabolic homeostasis is achieved by complex molecular and cellular networks that differ significantly among individuals and are difficult to model with genetically engineered lines of mice optimized to study single gene function. Here, we systematically acquired metabolic phenotypes by using the EUMODIC EMPReSS protocols across a large panel of isogenic but diverse strains of mice (BXD type) to study the genetic control of metabolism. We generated and analyzed 140 classical phenotypes and deposited these in an open-access web service for systems genetics (www.genenetwork.org). Heritability, influence of sex, and genetic modifiers of traits were examined singly and jointly by using quantitative-trait locus (QTL) and expression QTL-mapping methods. Traits and networks were linked to loci encompassing both known variants and novel candidate genes, including alkaline phosphatase (ALPL), here linked to hypophosphatasia. The assembled and curated phenotypes provide key resources and exemplars that can be used to dissect complex metabolic traits and disorders. © 2012 Elsevier Inc.","container-title":"Cell","DOI":"10.1016/j.cell.2012.08.012","ISSN":"00928674","issue":"6","note":"PMID: 22939713\nCitation Key: Andreux2012c\nISBN: 1097-4172","page":"1287-1299","title":"Systems genetics of metabolism: The use of the BXD murine reference panel for multiscalar integration of traits","volume":"150","author":[{"family":"Andreux","given":"Pénélope A."},{"family":"Williams","given":"Evan G."},{"family":"Koutnikova","given":"Hana"},{"family":"Houtkooper","given":"Riekelt H. H."},{"family":"Champy","given":"Marie-France France"},{"family":"Henry","given":"Hugues"},{"family":"Schoonjans","given":"Kristina"},{"family":"Williams","given":"Robert W."},{"family":"Auwerx","given":"Johan"}],"issued":{"date-parts":[["2012",9,14]]},"citation-key":"Andreux2012c"}}],"schema":"https://github.com/citation-style-language/schema/raw/master/csl-citation.json"} </w:instrText>
      </w:r>
      <w:r w:rsidRPr="00ED20ED">
        <w:rPr>
          <w:color w:val="000000" w:themeColor="text1"/>
        </w:rPr>
        <w:fldChar w:fldCharType="separate"/>
      </w:r>
      <w:r w:rsidR="00FA2FC4" w:rsidRPr="00ED20ED">
        <w:rPr>
          <w:color w:val="000000" w:themeColor="text1"/>
        </w:rPr>
        <w:t>[10]</w:t>
      </w:r>
      <w:r w:rsidRPr="00ED20ED">
        <w:rPr>
          <w:color w:val="000000" w:themeColor="text1"/>
        </w:rPr>
        <w:fldChar w:fldCharType="end"/>
      </w:r>
      <w:r w:rsidRPr="00ED20ED">
        <w:rPr>
          <w:color w:val="000000" w:themeColor="text1"/>
        </w:rPr>
        <w:t xml:space="preserve">.  These data were downloaded from </w:t>
      </w:r>
      <w:proofErr w:type="spellStart"/>
      <w:r w:rsidRPr="00ED20ED">
        <w:rPr>
          <w:color w:val="000000" w:themeColor="text1"/>
        </w:rPr>
        <w:t>GeneNetwork</w:t>
      </w:r>
      <w:proofErr w:type="spellEnd"/>
      <w:r w:rsidRPr="00ED20ED">
        <w:rPr>
          <w:color w:val="000000" w:themeColor="text1"/>
        </w:rPr>
        <w:t xml:space="preserve"> (</w:t>
      </w:r>
      <w:hyperlink r:id="rId7" w:history="1">
        <w:r w:rsidRPr="00ED20ED">
          <w:rPr>
            <w:rStyle w:val="Hyperlink"/>
            <w:color w:val="000000" w:themeColor="text1"/>
          </w:rPr>
          <w:t>http://www.genenetwork.org/</w:t>
        </w:r>
      </w:hyperlink>
      <w:r w:rsidRPr="00ED20ED">
        <w:rPr>
          <w:color w:val="000000" w:themeColor="text1"/>
        </w:rPr>
        <w:t xml:space="preserve">) </w:t>
      </w:r>
      <w:r w:rsidRPr="00ED20ED">
        <w:rPr>
          <w:color w:val="000000" w:themeColor="text1"/>
        </w:rPr>
        <w:fldChar w:fldCharType="begin"/>
      </w:r>
      <w:r w:rsidR="00FA2FC4" w:rsidRPr="00ED20ED">
        <w:rPr>
          <w:color w:val="000000" w:themeColor="text1"/>
        </w:rPr>
        <w:instrText xml:space="preserve"> ADDIN ZOTERO_ITEM CSL_CITATION {"citationID":"Bg3pcKwC","properties":{"formattedCitation":"[11,12]","plainCitation":"[11,12]","noteIndex":0},"citationItems":[{"id":8559,"uris":["http://zotero.org/users/7317906/items/KL57PEB8"],"itemData":{"id":8559,"type":"chapter","abstract":"The next frontier in systems biology and medicine.","container-title":"Methods in Molecular Biology","ISBN":"978-1-4939-6427-7","note":"DOI: 10.1007/978-1-4939-6427-7_4\nCitation Key: Mulligan2017\nissue: 6020\nISSN: 00368075","page":"75-120","title":"GeneNetwork: A Toolbox for Systems Genetics","URL":"http://link.springer.com/10.1007/978-1-4939-6427-7_4","volume":"331","author":[{"family":"Mulligan","given":"Megan K."},{"family":"Mozhui","given":"Khyobeni"},{"family":"Prins","given":"Pjotr"},{"family":"Williams","given":"Robert W."}],"issued":{"date-parts":[["2017"]]},"citation-key":"Mulligan2017"}},{"id":10676,"uris":["http://zotero.org/users/7317906/items/CZHZXPTP"],"itemData":{"id":10676,"type":"article-journal","abstract":"Sloan et al, (2016), GeneNetwork: framework for web-based genetics, Journal of Open Source Software, 1(2), 25, doi:10.21105/joss.00025","container-title":"Journal of Open Source Software","DOI":"10.21105/joss.00025","ISSN":"2475-9066","issue":"2","language":"en","page":"25","source":"joss.theoj.org","title":"GeneNetwork: framework for web-based genetics","title-short":"GeneNetwork","volume":"1","author":[{"family":"Sloan","given":"Zachary"},{"family":"Arends","given":"Danny"},{"family":"Broman","given":"Karl W."},{"family":"Centeno","given":"Arthur"},{"family":"Furlotte","given":"Nicholas"},{"family":"Nijveen","given":"Harm"},{"family":"Yan","given":"Lei"},{"family":"Zhou","given":"Xiang"},{"family":"Williams","given":"Robert W."},{"family":"Prins","given":"Pjotr"}],"issued":{"date-parts":[["2016",6,17]]},"citation-key":"sloanGeneNetworkFrameworkWebbased2016"}}],"schema":"https://github.com/citation-style-language/schema/raw/master/csl-citation.json"} </w:instrText>
      </w:r>
      <w:r w:rsidRPr="00ED20ED">
        <w:rPr>
          <w:color w:val="000000" w:themeColor="text1"/>
        </w:rPr>
        <w:fldChar w:fldCharType="separate"/>
      </w:r>
      <w:r w:rsidR="00FA2FC4" w:rsidRPr="00ED20ED">
        <w:rPr>
          <w:color w:val="000000" w:themeColor="text1"/>
        </w:rPr>
        <w:t>[11,12]</w:t>
      </w:r>
      <w:r w:rsidRPr="00ED20ED">
        <w:rPr>
          <w:color w:val="000000" w:themeColor="text1"/>
        </w:rPr>
        <w:fldChar w:fldCharType="end"/>
      </w:r>
      <w:r w:rsidRPr="00ED20ED">
        <w:rPr>
          <w:color w:val="000000" w:themeColor="text1"/>
        </w:rPr>
        <w:t xml:space="preserve"> as datasets BXD_12844, BXD_12914, BXD_12951, and BXD_12881.  </w:t>
      </w:r>
      <w:r w:rsidR="00415101" w:rsidRPr="00ED20ED">
        <w:rPr>
          <w:color w:val="000000" w:themeColor="text1"/>
        </w:rPr>
        <w:t xml:space="preserve">These datasets included 17 female and </w:t>
      </w:r>
      <w:r w:rsidR="00C94146" w:rsidRPr="00ED20ED">
        <w:rPr>
          <w:color w:val="000000" w:themeColor="text1"/>
        </w:rPr>
        <w:t xml:space="preserve">strains (72 mice) and </w:t>
      </w:r>
      <w:r w:rsidR="00415101" w:rsidRPr="00ED20ED">
        <w:rPr>
          <w:color w:val="000000" w:themeColor="text1"/>
        </w:rPr>
        <w:t xml:space="preserve">36 male </w:t>
      </w:r>
      <w:r w:rsidR="00C94146" w:rsidRPr="00ED20ED">
        <w:rPr>
          <w:color w:val="000000" w:themeColor="text1"/>
        </w:rPr>
        <w:t>strains (254 mice</w:t>
      </w:r>
      <w:r w:rsidR="009A106A" w:rsidRPr="00ED20ED">
        <w:rPr>
          <w:color w:val="000000" w:themeColor="text1"/>
        </w:rPr>
        <w:t xml:space="preserve">; </w:t>
      </w:r>
      <w:proofErr w:type="gramStart"/>
      <w:r w:rsidR="009A106A" w:rsidRPr="00ED20ED">
        <w:rPr>
          <w:color w:val="000000" w:themeColor="text1"/>
        </w:rPr>
        <w:t>RRID:MGI</w:t>
      </w:r>
      <w:proofErr w:type="gramEnd"/>
      <w:r w:rsidR="009A106A" w:rsidRPr="00ED20ED">
        <w:rPr>
          <w:color w:val="000000" w:themeColor="text1"/>
        </w:rPr>
        <w:t>:2164899</w:t>
      </w:r>
      <w:r w:rsidR="00C94146" w:rsidRPr="00ED20ED">
        <w:rPr>
          <w:color w:val="000000" w:themeColor="text1"/>
        </w:rPr>
        <w:t>)</w:t>
      </w:r>
      <w:r w:rsidR="00415101" w:rsidRPr="00ED20ED">
        <w:rPr>
          <w:color w:val="000000" w:themeColor="text1"/>
        </w:rPr>
        <w:t>.</w:t>
      </w:r>
      <w:r w:rsidR="00C94146" w:rsidRPr="00ED20ED">
        <w:rPr>
          <w:color w:val="000000" w:themeColor="text1"/>
        </w:rPr>
        <w:t xml:space="preserve">  </w:t>
      </w:r>
      <w:r w:rsidR="0061059B" w:rsidRPr="00ED20ED">
        <w:rPr>
          <w:color w:val="000000" w:themeColor="text1"/>
        </w:rPr>
        <w:t>These mice were maintained on a chow diet (</w:t>
      </w:r>
      <w:r w:rsidR="00194B8A" w:rsidRPr="00ED20ED">
        <w:rPr>
          <w:color w:val="000000" w:themeColor="text1"/>
        </w:rPr>
        <w:t xml:space="preserve">SAFE; D04) </w:t>
      </w:r>
      <w:r w:rsidR="009A106A" w:rsidRPr="00ED20ED">
        <w:rPr>
          <w:color w:val="000000" w:themeColor="text1"/>
        </w:rPr>
        <w:t>with</w:t>
      </w:r>
      <w:r w:rsidR="00194B8A" w:rsidRPr="00ED20ED">
        <w:rPr>
          <w:color w:val="000000" w:themeColor="text1"/>
        </w:rPr>
        <w:t xml:space="preserve"> blood collected at 14 weeks of age.  </w:t>
      </w:r>
      <w:r w:rsidR="00C94146" w:rsidRPr="00ED20ED">
        <w:rPr>
          <w:color w:val="000000" w:themeColor="text1"/>
        </w:rPr>
        <w:t xml:space="preserve">Data were averaged and analyzed </w:t>
      </w:r>
      <w:r w:rsidR="00194B8A" w:rsidRPr="00ED20ED">
        <w:rPr>
          <w:color w:val="000000" w:themeColor="text1"/>
        </w:rPr>
        <w:t>by</w:t>
      </w:r>
      <w:r w:rsidR="00C94146" w:rsidRPr="00ED20ED">
        <w:rPr>
          <w:color w:val="000000" w:themeColor="text1"/>
        </w:rPr>
        <w:t xml:space="preserve"> strain</w:t>
      </w:r>
      <w:r w:rsidR="00DA4A35" w:rsidRPr="00ED20ED">
        <w:rPr>
          <w:color w:val="000000" w:themeColor="text1"/>
        </w:rPr>
        <w:t xml:space="preserve"> and sex</w:t>
      </w:r>
      <w:r w:rsidR="00C94146" w:rsidRPr="00ED20ED">
        <w:rPr>
          <w:color w:val="000000" w:themeColor="text1"/>
        </w:rPr>
        <w:t>.</w:t>
      </w:r>
    </w:p>
    <w:p w14:paraId="4D91C910" w14:textId="31B7B9EC" w:rsidR="001C5E79" w:rsidRPr="00ED20ED" w:rsidRDefault="001C5E79" w:rsidP="003B394D">
      <w:pPr>
        <w:rPr>
          <w:color w:val="000000" w:themeColor="text1"/>
        </w:rPr>
      </w:pPr>
    </w:p>
    <w:p w14:paraId="7064508C" w14:textId="65E74AC8" w:rsidR="001C5E79" w:rsidRPr="00ED20ED" w:rsidRDefault="001C5E79" w:rsidP="00E50DC1">
      <w:pPr>
        <w:pStyle w:val="Heading2"/>
      </w:pPr>
      <w:r w:rsidRPr="00ED20ED">
        <w:t>Statistics</w:t>
      </w:r>
    </w:p>
    <w:p w14:paraId="652E0F4D" w14:textId="7BB81498" w:rsidR="003B394D" w:rsidRPr="00ED20ED" w:rsidRDefault="001C5E79" w:rsidP="00E50DC1">
      <w:pPr>
        <w:rPr>
          <w:color w:val="000000" w:themeColor="text1"/>
        </w:rPr>
      </w:pPr>
      <w:r w:rsidRPr="00ED20ED">
        <w:rPr>
          <w:color w:val="000000" w:themeColor="text1"/>
        </w:rPr>
        <w:t>All statistical analyses were performed using R version 4.2.0</w:t>
      </w:r>
      <w:r w:rsidR="009B2FF9" w:rsidRPr="00ED20ED">
        <w:rPr>
          <w:color w:val="000000" w:themeColor="text1"/>
        </w:rPr>
        <w:t xml:space="preserve"> </w:t>
      </w:r>
      <w:r w:rsidR="009B2FF9" w:rsidRPr="00ED20ED">
        <w:rPr>
          <w:color w:val="000000" w:themeColor="text1"/>
        </w:rPr>
        <w:fldChar w:fldCharType="begin"/>
      </w:r>
      <w:r w:rsidR="00FA2FC4" w:rsidRPr="00ED20ED">
        <w:rPr>
          <w:color w:val="000000" w:themeColor="text1"/>
        </w:rPr>
        <w:instrText xml:space="preserve"> ADDIN ZOTERO_ITEM CSL_CITATION {"citationID":"C5iRPZWM","properties":{"formattedCitation":"[13]","plainCitation":"[13]","noteIndex":0},"citationItems":[{"id":8905,"uris":["http://zotero.org/users/7317906/items/3HZT7KXK"],"itemData":{"id":8905,"type":"document","note":"Citation Key: base\npublisher-place: Vienna, Austria","publisher":"R Foundation for Statistical Computing","title":"R: A Language and Environment for Statistical Computing","URL":"http://www.r-project.org/","author":[{"literal":"R Core Team"}],"accessed":{"date-parts":[["2010",10,22]]},"issued":{"date-parts":[["2019"]]},"citation-key":"base"}}],"schema":"https://github.com/citation-style-language/schema/raw/master/csl-citation.json"} </w:instrText>
      </w:r>
      <w:r w:rsidR="009B2FF9" w:rsidRPr="00ED20ED">
        <w:rPr>
          <w:color w:val="000000" w:themeColor="text1"/>
        </w:rPr>
        <w:fldChar w:fldCharType="separate"/>
      </w:r>
      <w:r w:rsidR="00FA2FC4" w:rsidRPr="00ED20ED">
        <w:rPr>
          <w:color w:val="000000" w:themeColor="text1"/>
        </w:rPr>
        <w:t>[13]</w:t>
      </w:r>
      <w:r w:rsidR="009B2FF9" w:rsidRPr="00ED20ED">
        <w:rPr>
          <w:color w:val="000000" w:themeColor="text1"/>
        </w:rPr>
        <w:fldChar w:fldCharType="end"/>
      </w:r>
      <w:r w:rsidRPr="00ED20ED">
        <w:rPr>
          <w:color w:val="000000" w:themeColor="text1"/>
        </w:rPr>
        <w:t xml:space="preserve">.  Cholesterol data </w:t>
      </w:r>
      <w:r w:rsidR="009516D5" w:rsidRPr="00ED20ED">
        <w:rPr>
          <w:color w:val="000000" w:themeColor="text1"/>
        </w:rPr>
        <w:t>were</w:t>
      </w:r>
      <w:r w:rsidRPr="00ED20ED">
        <w:rPr>
          <w:color w:val="000000" w:themeColor="text1"/>
        </w:rPr>
        <w:t xml:space="preserve"> not normally distributed </w:t>
      </w:r>
      <w:r w:rsidR="009516D5" w:rsidRPr="00ED20ED">
        <w:rPr>
          <w:color w:val="000000" w:themeColor="text1"/>
        </w:rPr>
        <w:t xml:space="preserve">within groups </w:t>
      </w:r>
      <w:r w:rsidRPr="00ED20ED">
        <w:rPr>
          <w:color w:val="000000" w:themeColor="text1"/>
        </w:rPr>
        <w:t>(p&lt;0.05 by sex and diet stratified Shapiro-Wilk tests)</w:t>
      </w:r>
      <w:r w:rsidR="009516D5" w:rsidRPr="00ED20ED">
        <w:rPr>
          <w:color w:val="000000" w:themeColor="text1"/>
        </w:rPr>
        <w:t>, so non-parametric pairwise tests were used</w:t>
      </w:r>
      <w:r w:rsidRPr="00ED20ED">
        <w:rPr>
          <w:b/>
          <w:bCs/>
          <w:color w:val="000000" w:themeColor="text1"/>
        </w:rPr>
        <w:t>.</w:t>
      </w:r>
      <w:r w:rsidR="009516D5" w:rsidRPr="00ED20ED">
        <w:rPr>
          <w:b/>
          <w:bCs/>
          <w:color w:val="000000" w:themeColor="text1"/>
        </w:rPr>
        <w:t xml:space="preserve">  </w:t>
      </w:r>
      <w:r w:rsidR="009516D5" w:rsidRPr="00ED20ED">
        <w:rPr>
          <w:bCs/>
          <w:color w:val="000000" w:themeColor="text1"/>
        </w:rPr>
        <w:t xml:space="preserve">Summarized data is reported as mean +/- standard </w:t>
      </w:r>
      <w:r w:rsidR="00BE01B3" w:rsidRPr="00ED20ED">
        <w:rPr>
          <w:bCs/>
          <w:color w:val="000000" w:themeColor="text1"/>
        </w:rPr>
        <w:t>deviation</w:t>
      </w:r>
      <w:r w:rsidR="00007A05" w:rsidRPr="00ED20ED">
        <w:rPr>
          <w:bCs/>
          <w:color w:val="000000" w:themeColor="text1"/>
        </w:rPr>
        <w:t xml:space="preserve"> for summary statistics and </w:t>
      </w:r>
      <w:r w:rsidR="00AF0714" w:rsidRPr="00ED20ED">
        <w:rPr>
          <w:bCs/>
          <w:color w:val="000000" w:themeColor="text1"/>
        </w:rPr>
        <w:t>standard deviation of the error for multivariate models</w:t>
      </w:r>
      <w:r w:rsidR="009516D5" w:rsidRPr="00ED20ED">
        <w:rPr>
          <w:color w:val="000000" w:themeColor="text1"/>
        </w:rPr>
        <w:t xml:space="preserve">.  </w:t>
      </w:r>
      <w:r w:rsidR="0048783D" w:rsidRPr="00ED20ED">
        <w:rPr>
          <w:color w:val="000000" w:themeColor="text1"/>
        </w:rPr>
        <w:t>For all comparisons sex was first tested as a modifier, and then as a covariate.</w:t>
      </w:r>
      <w:r w:rsidR="00B76A59" w:rsidRPr="00ED20ED">
        <w:rPr>
          <w:color w:val="000000" w:themeColor="text1"/>
        </w:rPr>
        <w:t xml:space="preserve"> </w:t>
      </w:r>
      <w:r w:rsidR="0048783D" w:rsidRPr="00ED20ED">
        <w:rPr>
          <w:color w:val="000000" w:themeColor="text1"/>
        </w:rPr>
        <w:t xml:space="preserve"> If there was significant evidence of sex modification, pairwise sex-stratified analyses are also reported.  </w:t>
      </w:r>
      <w:r w:rsidR="003A7331" w:rsidRPr="00ED20ED">
        <w:rPr>
          <w:color w:val="000000" w:themeColor="text1"/>
        </w:rPr>
        <w:t xml:space="preserve">Regression trees were generated using the </w:t>
      </w:r>
      <w:proofErr w:type="spellStart"/>
      <w:r w:rsidR="003A7331" w:rsidRPr="00ED20ED">
        <w:rPr>
          <w:color w:val="000000" w:themeColor="text1"/>
        </w:rPr>
        <w:t>rpart</w:t>
      </w:r>
      <w:proofErr w:type="spellEnd"/>
      <w:r w:rsidR="003A7331" w:rsidRPr="00ED20ED">
        <w:rPr>
          <w:color w:val="000000" w:themeColor="text1"/>
        </w:rPr>
        <w:t xml:space="preserve"> package (version 4.1.19; </w:t>
      </w:r>
      <w:r w:rsidR="003A7331" w:rsidRPr="00ED20ED">
        <w:rPr>
          <w:color w:val="000000" w:themeColor="text1"/>
        </w:rPr>
        <w:fldChar w:fldCharType="begin"/>
      </w:r>
      <w:r w:rsidR="00FA2FC4" w:rsidRPr="00ED20ED">
        <w:rPr>
          <w:color w:val="000000" w:themeColor="text1"/>
        </w:rPr>
        <w:instrText xml:space="preserve"> ADDIN ZOTERO_ITEM CSL_CITATION {"citationID":"bu0vLD6C","properties":{"formattedCitation":"[14]","plainCitation":"[14]","noteIndex":0},"citationItems":[{"id":10625,"uris":["http://zotero.org/users/7317906/items/RF4ZPN5E"],"itemData":{"id":10625,"type":"software","title":"rpart: Recursive Partitioning and Regression Trees","URL":"https://CRAN.R-project.org/package=rpart","version":"4.1.19","author":[{"family":"Therneau, Terry","given":""},{"family":"Atkinson, Beth","given":""}],"citation-key":"therneauterryRpartRecursivePartitioning"}}],"schema":"https://github.com/citation-style-language/schema/raw/master/csl-citation.json"} </w:instrText>
      </w:r>
      <w:r w:rsidR="003A7331" w:rsidRPr="00ED20ED">
        <w:rPr>
          <w:color w:val="000000" w:themeColor="text1"/>
        </w:rPr>
        <w:fldChar w:fldCharType="separate"/>
      </w:r>
      <w:r w:rsidR="00FA2FC4" w:rsidRPr="00ED20ED">
        <w:rPr>
          <w:color w:val="000000" w:themeColor="text1"/>
        </w:rPr>
        <w:t>[14]</w:t>
      </w:r>
      <w:r w:rsidR="003A7331" w:rsidRPr="00ED20ED">
        <w:rPr>
          <w:color w:val="000000" w:themeColor="text1"/>
        </w:rPr>
        <w:fldChar w:fldCharType="end"/>
      </w:r>
      <w:r w:rsidR="003A7331" w:rsidRPr="00ED20ED">
        <w:rPr>
          <w:color w:val="000000" w:themeColor="text1"/>
        </w:rPr>
        <w:t xml:space="preserve">), and pruned based on the </w:t>
      </w:r>
      <w:r w:rsidR="00A35CFB" w:rsidRPr="00ED20ED">
        <w:rPr>
          <w:color w:val="000000" w:themeColor="text1"/>
        </w:rPr>
        <w:t xml:space="preserve">number of branches </w:t>
      </w:r>
      <w:r w:rsidR="00006B24" w:rsidRPr="00ED20ED">
        <w:rPr>
          <w:color w:val="000000" w:themeColor="text1"/>
        </w:rPr>
        <w:t>at</w:t>
      </w:r>
      <w:r w:rsidR="00A35CFB" w:rsidRPr="00ED20ED">
        <w:rPr>
          <w:color w:val="000000" w:themeColor="text1"/>
        </w:rPr>
        <w:t xml:space="preserve"> the </w:t>
      </w:r>
      <w:r w:rsidR="003A7331" w:rsidRPr="00ED20ED">
        <w:rPr>
          <w:color w:val="000000" w:themeColor="text1"/>
        </w:rPr>
        <w:t>minimum cross</w:t>
      </w:r>
      <w:r w:rsidR="00A35CFB" w:rsidRPr="00ED20ED">
        <w:rPr>
          <w:color w:val="000000" w:themeColor="text1"/>
        </w:rPr>
        <w:t>-</w:t>
      </w:r>
      <w:r w:rsidR="003A7331" w:rsidRPr="00ED20ED">
        <w:rPr>
          <w:color w:val="000000" w:themeColor="text1"/>
        </w:rPr>
        <w:t>validated standard error</w:t>
      </w:r>
      <w:r w:rsidR="00A35CFB" w:rsidRPr="00ED20ED">
        <w:rPr>
          <w:color w:val="000000" w:themeColor="text1"/>
        </w:rPr>
        <w:t xml:space="preserve"> rate</w:t>
      </w:r>
      <w:r w:rsidR="003A7331" w:rsidRPr="00ED20ED">
        <w:rPr>
          <w:color w:val="000000" w:themeColor="text1"/>
        </w:rPr>
        <w:t xml:space="preserve">.  </w:t>
      </w:r>
      <w:r w:rsidR="009C786C" w:rsidRPr="00ED20ED">
        <w:rPr>
          <w:color w:val="000000" w:themeColor="text1"/>
        </w:rPr>
        <w:t xml:space="preserve">Partial effect sizes were estimated using the </w:t>
      </w:r>
      <w:proofErr w:type="spellStart"/>
      <w:r w:rsidR="009C786C" w:rsidRPr="00ED20ED">
        <w:rPr>
          <w:color w:val="000000" w:themeColor="text1"/>
        </w:rPr>
        <w:t>effectsize</w:t>
      </w:r>
      <w:proofErr w:type="spellEnd"/>
      <w:r w:rsidR="009C786C" w:rsidRPr="00ED20ED">
        <w:rPr>
          <w:color w:val="000000" w:themeColor="text1"/>
        </w:rPr>
        <w:t xml:space="preserve"> package (version , reporting </w:t>
      </w:r>
      <w:r w:rsidR="005463C6" w:rsidRPr="00ED20ED">
        <w:rPr>
          <w:rFonts w:ascii="Symbol" w:eastAsia="Times New Roman" w:hAnsi="Symbol" w:cstheme="minorHAnsi"/>
          <w:b/>
          <w:color w:val="000000" w:themeColor="text1"/>
        </w:rPr>
        <w:t></w:t>
      </w:r>
      <w:r w:rsidR="009C786C" w:rsidRPr="00ED20ED">
        <w:rPr>
          <w:color w:val="000000" w:themeColor="text1"/>
          <w:vertAlign w:val="superscript"/>
        </w:rPr>
        <w:t>2</w:t>
      </w:r>
      <w:r w:rsidR="009C786C" w:rsidRPr="00ED20ED">
        <w:rPr>
          <w:color w:val="000000" w:themeColor="text1"/>
          <w:vertAlign w:val="subscript"/>
        </w:rPr>
        <w:t xml:space="preserve">p </w:t>
      </w:r>
      <w:r w:rsidR="005463C6" w:rsidRPr="00ED20ED">
        <w:rPr>
          <w:color w:val="000000" w:themeColor="text1"/>
        </w:rPr>
        <w:fldChar w:fldCharType="begin"/>
      </w:r>
      <w:r w:rsidR="005463C6" w:rsidRPr="00ED20ED">
        <w:rPr>
          <w:color w:val="000000" w:themeColor="text1"/>
        </w:rPr>
        <w:instrText xml:space="preserve"> ADDIN ZOTERO_ITEM CSL_CITATION {"citationID":"9hr9heqR","properties":{"formattedCitation":"[15,16]","plainCitation":"[15,16]","noteIndex":0},"citationItems":[{"id":11061,"uris":["http://zotero.org/users/7317906/items/9UMZGYUZ"],"itemData":{"id":11061,"type":"article-journal","abstract":"Ben-Shachar et al., (2020). effectsize: Estimation of Effect Size Indices and Standardized Parameters. Journal of Open Source Software, 5(56), 2815, https://doi.org/10.21105/joss.02815","container-title":"Journal of Open Source Software","DOI":"10.21105/joss.02815","ISSN":"2475-9066","issue":"56","language":"en","page":"2815","source":"joss.theoj.org","title":"effectsize: Estimation of Effect Size Indices and Standardized Parameters","title-short":"effectsize","volume":"5","author":[{"family":"Ben-Shachar","given":"Mattan S."},{"family":"Lüdecke","given":"Daniel"},{"family":"Makowski","given":"Dominique"}],"issued":{"date-parts":[["2020",12,23]]},"citation-key":"ben-shacharEffectsizeEstimationEffect2020"}},{"id":11063,"uris":["http://zotero.org/users/7317906/items/IPAT3W79"],"itemData":{"id":11063,"type":"article-journal","abstract":"The editorial policies of several prominent educational and psychological journals require that researchers report some measure of effect size along with tests for statistical significance. In analysis of variance contexts, this requirement might be met by using eta squared or omega squared statistics. Current procedures for computing these measures of effect often do not consider the effect that design features of the study have on the size of these statistics. Because research-design features can have a large effect on the estimated proportion of explained variance, the use of partial eta or omega squared can be misleading. The present article provides formulas for computing generalized eta and omega squared statistics, which provide estimates of effect size that are comparable across a variety of research designs. (PsycINFO Database Record (c) 2016 APA, all rights reserved)","container-title":"Psychological Methods","DOI":"10.1037/1082-989X.8.4.434","ISSN":"1939-1463","issue":"4","note":"publisher-place: US\npublisher: American Psychological Association","page":"434-447","source":"APA PsycNet","title":"Generalized Eta and Omega Squared Statistics: Measures of Effect Size for Some Common Research Designs","title-short":"Generalized Eta and Omega Squared Statistics","volume":"8","author":[{"family":"Olejnik","given":"Stephen"},{"family":"Algina","given":"James"}],"issued":{"date-parts":[["2003"]]},"citation-key":"olejnikGeneralizedEtaOmega2003"}}],"schema":"https://github.com/citation-style-language/schema/raw/master/csl-citation.json"} </w:instrText>
      </w:r>
      <w:r w:rsidR="005463C6" w:rsidRPr="00ED20ED">
        <w:rPr>
          <w:color w:val="000000" w:themeColor="text1"/>
        </w:rPr>
        <w:fldChar w:fldCharType="separate"/>
      </w:r>
      <w:r w:rsidR="005463C6" w:rsidRPr="00ED20ED">
        <w:rPr>
          <w:noProof/>
          <w:color w:val="000000" w:themeColor="text1"/>
        </w:rPr>
        <w:t>[15,16]</w:t>
      </w:r>
      <w:r w:rsidR="005463C6" w:rsidRPr="00ED20ED">
        <w:rPr>
          <w:color w:val="000000" w:themeColor="text1"/>
        </w:rPr>
        <w:fldChar w:fldCharType="end"/>
      </w:r>
      <w:r w:rsidR="009C786C" w:rsidRPr="00ED20ED">
        <w:rPr>
          <w:color w:val="000000" w:themeColor="text1"/>
        </w:rPr>
        <w:t xml:space="preserve">)  </w:t>
      </w:r>
      <w:r w:rsidR="003B6B4B" w:rsidRPr="00ED20ED">
        <w:rPr>
          <w:color w:val="000000" w:themeColor="text1"/>
        </w:rPr>
        <w:t xml:space="preserve">Causal mediation analyses were performed with 1000 bootstraps with both the full and mediator models adjusted for sex using the mediation package (version 4.5.0; </w:t>
      </w:r>
      <w:r w:rsidR="003B6B4B" w:rsidRPr="00ED20ED">
        <w:rPr>
          <w:color w:val="000000" w:themeColor="text1"/>
        </w:rPr>
        <w:fldChar w:fldCharType="begin"/>
      </w:r>
      <w:r w:rsidR="005463C6" w:rsidRPr="00ED20ED">
        <w:rPr>
          <w:color w:val="000000" w:themeColor="text1"/>
        </w:rPr>
        <w:instrText xml:space="preserve"> ADDIN ZOTERO_ITEM CSL_CITATION {"citationID":"YEDaxhtk","properties":{"formattedCitation":"[17]","plainCitation":"[17]","noteIndex":0},"citationItems":[{"id":10884,"uris":["http://zotero.org/users/7317906/items/FK4H8EYX"],"itemData":{"id":10884,"type":"article-journal","abstract":"In this paper, we describe the R package mediation for conducting causal mediation analysis in applied empirical research. In many scientific disciplines, the goal of researchers is not only estimating causal effects of a treatment but also understanding the process in which the treatment causally affects the outcome. Causal mediation analysis is frequently used to assess potential causal mechanisms. The mediation package implements a comprehensive suite of statistical tools for conducting such an analysis. The package is organized into two distinct approaches. Using the model-based approach, researchers can estimate causal mediation effects and conduct sensitivity analysis under the standard research design. Furthermore, the design-based approach provides several analysis tools that are applicable under different experimental designs. This approach requires weaker assumptions than the model-based approach. We also implement a statistical method for dealing with multiple (causally dependent) mediators, which are often encountered in practice. Finally, the package also offers a methodology for assessing causal mediation in the presence of treatment noncompliance, a common problem in randomized trials.","container-title":"Journal of Statistical Software","DOI":"10.18637/jss.v059.i05","ISSN":"1548-7660","language":"en","license":"Copyright (c) 2012 Dustin Tingley, Teppei Yamamoto, Kentaro Hirose, Luke Keele, Kosuke Imai","page":"1-38","source":"www.jstatsoft.org","title":"mediation: R Package for Causal Mediation Analysis","title-short":"mediation","volume":"59","author":[{"family":"Tingley","given":"Dustin"},{"family":"Yamamoto","given":"Teppei"},{"family":"Hirose","given":"Kentaro"},{"family":"Keele","given":"Luke"},{"family":"Imai","given":"Kosuke"}],"issued":{"date-parts":[["2014",9,2]]},"citation-key":"tingleyMediationPackageCausal2014"}}],"schema":"https://github.com/citation-style-language/schema/raw/master/csl-citation.json"} </w:instrText>
      </w:r>
      <w:r w:rsidR="003B6B4B" w:rsidRPr="00ED20ED">
        <w:rPr>
          <w:color w:val="000000" w:themeColor="text1"/>
        </w:rPr>
        <w:fldChar w:fldCharType="separate"/>
      </w:r>
      <w:r w:rsidR="005463C6" w:rsidRPr="00ED20ED">
        <w:rPr>
          <w:noProof/>
          <w:color w:val="000000" w:themeColor="text1"/>
        </w:rPr>
        <w:t>[17]</w:t>
      </w:r>
      <w:r w:rsidR="003B6B4B" w:rsidRPr="00ED20ED">
        <w:rPr>
          <w:color w:val="000000" w:themeColor="text1"/>
        </w:rPr>
        <w:fldChar w:fldCharType="end"/>
      </w:r>
      <w:r w:rsidR="003B6B4B" w:rsidRPr="00ED20ED">
        <w:rPr>
          <w:color w:val="000000" w:themeColor="text1"/>
        </w:rPr>
        <w:t>)</w:t>
      </w:r>
      <w:r w:rsidR="004022B5" w:rsidRPr="00ED20ED">
        <w:rPr>
          <w:color w:val="000000" w:themeColor="text1"/>
        </w:rPr>
        <w:t xml:space="preserve">, using the method described in </w:t>
      </w:r>
      <w:r w:rsidR="004022B5" w:rsidRPr="00ED20ED">
        <w:rPr>
          <w:color w:val="000000" w:themeColor="text1"/>
        </w:rPr>
        <w:fldChar w:fldCharType="begin"/>
      </w:r>
      <w:r w:rsidR="005463C6" w:rsidRPr="00ED20ED">
        <w:rPr>
          <w:color w:val="000000" w:themeColor="text1"/>
        </w:rPr>
        <w:instrText xml:space="preserve"> ADDIN ZOTERO_ITEM CSL_CITATION {"citationID":"chK2M2NW","properties":{"formattedCitation":"[18]","plainCitation":"[18]","noteIndex":0},"citationItems":[{"id":10242,"uris":["http://zotero.org/users/7317906/items/AKTJFL3M"],"itemData":{"id":10242,"type":"article-journal","abstract":"Hypotheses involving mediation are common in the behavioral sciences. Mediation exists when a predictor affects a dependent variable indirectly through at least one intervening variable, or mediator. Methods to assess mediation involving multiple simultaneous mediators have received little attention in the methodological literature despite a clear need. We provide an overview of simple and multiple mediation and explore three approaches that can be used to investigate indirect processes, as well as methods for contrasting two or more mediators within a single model. We present an illustrative example, assessing and contrasting potential mediators of the relationship between the helpfulness of socialization agents and job satisfaction. We also provide SAS and SPSS macros, as well as Mplus and LISREL syntax, to facilitate the use of these methods in applications. Copyright 2008 Psychonomic Society, Inc.","container-title":"Behavior Research Methods","DOI":"10.3758/BRM.40.3.879","ISSN":"1554351X","issue":"3","note":"PMID: 18697684\nCitation Key: Preacher2008","page":"879-891","title":"Asymptotic and resampling strategies for assessing and comparing indirect effects in multiple mediator models","volume":"40","author":[{"family":"Preacher","given":"Kristopher J."},{"family":"Hayes","given":"Andrew F."}],"issued":{"date-parts":[["2008"]]},"citation-key":"Preacher2008"}}],"schema":"https://github.com/citation-style-language/schema/raw/master/csl-citation.json"} </w:instrText>
      </w:r>
      <w:r w:rsidR="004022B5" w:rsidRPr="00ED20ED">
        <w:rPr>
          <w:color w:val="000000" w:themeColor="text1"/>
        </w:rPr>
        <w:fldChar w:fldCharType="separate"/>
      </w:r>
      <w:r w:rsidR="005463C6" w:rsidRPr="00ED20ED">
        <w:rPr>
          <w:noProof/>
          <w:color w:val="000000" w:themeColor="text1"/>
        </w:rPr>
        <w:t>[18]</w:t>
      </w:r>
      <w:r w:rsidR="004022B5" w:rsidRPr="00ED20ED">
        <w:rPr>
          <w:color w:val="000000" w:themeColor="text1"/>
        </w:rPr>
        <w:fldChar w:fldCharType="end"/>
      </w:r>
      <w:r w:rsidR="003B6B4B" w:rsidRPr="00ED20ED">
        <w:rPr>
          <w:color w:val="000000" w:themeColor="text1"/>
        </w:rPr>
        <w:t xml:space="preserve">.  </w:t>
      </w:r>
      <w:r w:rsidR="009516D5" w:rsidRPr="00ED20ED">
        <w:rPr>
          <w:color w:val="000000" w:themeColor="text1"/>
        </w:rPr>
        <w:t xml:space="preserve">Statistical significance was set at an alpha of 0.05.  All data and reproducible code </w:t>
      </w:r>
      <w:r w:rsidR="00C13CA6" w:rsidRPr="00ED20ED">
        <w:rPr>
          <w:color w:val="000000" w:themeColor="text1"/>
        </w:rPr>
        <w:t>are</w:t>
      </w:r>
      <w:r w:rsidR="009516D5" w:rsidRPr="00ED20ED">
        <w:rPr>
          <w:color w:val="000000" w:themeColor="text1"/>
        </w:rPr>
        <w:t xml:space="preserve"> available for this manuscript at </w:t>
      </w:r>
      <w:hyperlink r:id="rId8" w:history="1">
        <w:r w:rsidR="009516D5" w:rsidRPr="00ED20ED">
          <w:rPr>
            <w:rStyle w:val="Hyperlink"/>
            <w:color w:val="000000" w:themeColor="text1"/>
          </w:rPr>
          <w:t>https://github.com/BridgesLab/PrecisionNutrition</w:t>
        </w:r>
      </w:hyperlink>
      <w:r w:rsidR="009B2FF9" w:rsidRPr="00ED20ED">
        <w:rPr>
          <w:color w:val="000000" w:themeColor="text1"/>
        </w:rPr>
        <w:t>.</w:t>
      </w:r>
    </w:p>
    <w:p w14:paraId="333CC5D6" w14:textId="27A1C469" w:rsidR="000C06E4" w:rsidRPr="00ED20ED" w:rsidRDefault="003B394D" w:rsidP="00E50DC1">
      <w:pPr>
        <w:pStyle w:val="Heading1"/>
      </w:pPr>
      <w:r w:rsidRPr="00ED20ED">
        <w:t>Results</w:t>
      </w:r>
    </w:p>
    <w:p w14:paraId="03F8B130" w14:textId="76B22506" w:rsidR="006416DA" w:rsidRPr="00ED20ED" w:rsidRDefault="006416DA" w:rsidP="006416DA">
      <w:pPr>
        <w:rPr>
          <w:color w:val="000000" w:themeColor="text1"/>
        </w:rPr>
      </w:pPr>
    </w:p>
    <w:p w14:paraId="2B4345ED" w14:textId="36E1E53C" w:rsidR="006416DA" w:rsidRPr="00ED20ED" w:rsidRDefault="006416DA" w:rsidP="00E50DC1">
      <w:pPr>
        <w:pStyle w:val="Heading2"/>
      </w:pPr>
      <w:r w:rsidRPr="00ED20ED">
        <w:t>Diversity outbred mice exhibit diet and sex dependent variation in cholesterol levels</w:t>
      </w:r>
    </w:p>
    <w:p w14:paraId="27F927C7" w14:textId="4D8C5AF3" w:rsidR="002A2864" w:rsidRPr="00ED20ED" w:rsidRDefault="002A2864" w:rsidP="000B2E8A">
      <w:pPr>
        <w:rPr>
          <w:color w:val="000000" w:themeColor="text1"/>
        </w:rPr>
      </w:pPr>
      <w:r w:rsidRPr="00ED20ED">
        <w:rPr>
          <w:color w:val="000000" w:themeColor="text1"/>
        </w:rPr>
        <w:t xml:space="preserve">We first evaluated the cholesterol levels in the diversity outbred mice measured at </w:t>
      </w:r>
      <w:r w:rsidR="000A008F" w:rsidRPr="00ED20ED">
        <w:rPr>
          <w:color w:val="000000" w:themeColor="text1"/>
        </w:rPr>
        <w:t xml:space="preserve">8 </w:t>
      </w:r>
      <w:r w:rsidR="00C36BC2" w:rsidRPr="00ED20ED">
        <w:rPr>
          <w:color w:val="000000" w:themeColor="text1"/>
        </w:rPr>
        <w:t xml:space="preserve">and </w:t>
      </w:r>
      <w:r w:rsidR="000A008F" w:rsidRPr="00ED20ED">
        <w:rPr>
          <w:color w:val="000000" w:themeColor="text1"/>
        </w:rPr>
        <w:t>19 weeks</w:t>
      </w:r>
      <w:r w:rsidR="007D2020" w:rsidRPr="00ED20ED">
        <w:rPr>
          <w:color w:val="000000" w:themeColor="text1"/>
        </w:rPr>
        <w:t xml:space="preserve"> (5 and 16 weeks of HFHS or NCD feeding)</w:t>
      </w:r>
      <w:r w:rsidR="00C36BC2" w:rsidRPr="00ED20ED">
        <w:rPr>
          <w:color w:val="000000" w:themeColor="text1"/>
        </w:rPr>
        <w:t>.   Cholesterol levels for each group were similar at both time points</w:t>
      </w:r>
      <w:r w:rsidR="00EA279D" w:rsidRPr="00ED20ED">
        <w:rPr>
          <w:color w:val="000000" w:themeColor="text1"/>
        </w:rPr>
        <w:t xml:space="preserve"> (p=0.4</w:t>
      </w:r>
      <w:r w:rsidR="00D12B98" w:rsidRPr="00ED20ED">
        <w:rPr>
          <w:color w:val="000000" w:themeColor="text1"/>
        </w:rPr>
        <w:t>74</w:t>
      </w:r>
      <w:r w:rsidR="00EA279D" w:rsidRPr="00ED20ED">
        <w:rPr>
          <w:color w:val="000000" w:themeColor="text1"/>
        </w:rPr>
        <w:t xml:space="preserve"> by pairwise Wilcoxon test, see Supplementary Figure 1).  </w:t>
      </w:r>
      <w:r w:rsidR="00DE244E" w:rsidRPr="00ED20ED">
        <w:rPr>
          <w:color w:val="000000" w:themeColor="text1"/>
        </w:rPr>
        <w:t>This indicates that cholesterol levels are stable between both time points</w:t>
      </w:r>
      <w:r w:rsidR="00C36BC2" w:rsidRPr="00ED20ED">
        <w:rPr>
          <w:color w:val="000000" w:themeColor="text1"/>
        </w:rPr>
        <w:t>.</w:t>
      </w:r>
      <w:r w:rsidR="00D609A7" w:rsidRPr="00ED20ED">
        <w:rPr>
          <w:color w:val="000000" w:themeColor="text1"/>
        </w:rPr>
        <w:t xml:space="preserve">  We </w:t>
      </w:r>
      <w:r w:rsidR="000A008F" w:rsidRPr="00ED20ED">
        <w:rPr>
          <w:color w:val="000000" w:themeColor="text1"/>
        </w:rPr>
        <w:t xml:space="preserve">stratified </w:t>
      </w:r>
      <w:r w:rsidR="00B26227" w:rsidRPr="00ED20ED">
        <w:rPr>
          <w:color w:val="000000" w:themeColor="text1"/>
        </w:rPr>
        <w:t xml:space="preserve">cholesterol </w:t>
      </w:r>
      <w:r w:rsidR="000A008F" w:rsidRPr="00ED20ED">
        <w:rPr>
          <w:color w:val="000000" w:themeColor="text1"/>
        </w:rPr>
        <w:t>levels by sex and diet</w:t>
      </w:r>
      <w:r w:rsidR="00E60FD3" w:rsidRPr="00ED20ED">
        <w:rPr>
          <w:color w:val="000000" w:themeColor="text1"/>
        </w:rPr>
        <w:t xml:space="preserve">.  </w:t>
      </w:r>
      <w:r w:rsidR="00E52D5C" w:rsidRPr="00ED20ED">
        <w:rPr>
          <w:color w:val="000000" w:themeColor="text1"/>
        </w:rPr>
        <w:t>Via multivariate regression, we</w:t>
      </w:r>
      <w:r w:rsidR="00E60FD3" w:rsidRPr="00ED20ED">
        <w:rPr>
          <w:color w:val="000000" w:themeColor="text1"/>
        </w:rPr>
        <w:t xml:space="preserve"> found the</w:t>
      </w:r>
      <w:r w:rsidR="004E1E43" w:rsidRPr="00ED20ED">
        <w:rPr>
          <w:color w:val="000000" w:themeColor="text1"/>
        </w:rPr>
        <w:t xml:space="preserve"> expected </w:t>
      </w:r>
      <w:r w:rsidR="000B2E8A" w:rsidRPr="00ED20ED">
        <w:rPr>
          <w:color w:val="000000" w:themeColor="text1"/>
        </w:rPr>
        <w:t>cholesterol elevations in</w:t>
      </w:r>
      <w:r w:rsidR="00E60FD3" w:rsidRPr="00ED20ED">
        <w:rPr>
          <w:color w:val="000000" w:themeColor="text1"/>
        </w:rPr>
        <w:t xml:space="preserve"> mice on a</w:t>
      </w:r>
      <w:r w:rsidR="004E1E43" w:rsidRPr="00ED20ED">
        <w:rPr>
          <w:color w:val="000000" w:themeColor="text1"/>
        </w:rPr>
        <w:t xml:space="preserve"> HFHS diet</w:t>
      </w:r>
      <w:r w:rsidR="000B2E8A" w:rsidRPr="00ED20ED">
        <w:rPr>
          <w:color w:val="000000" w:themeColor="text1"/>
        </w:rPr>
        <w:t xml:space="preserve"> (</w:t>
      </w:r>
      <w:r w:rsidR="0079698D" w:rsidRPr="00ED20ED">
        <w:rPr>
          <w:color w:val="000000" w:themeColor="text1"/>
        </w:rPr>
        <w:t>33.</w:t>
      </w:r>
      <w:r w:rsidR="00D12B98" w:rsidRPr="00ED20ED">
        <w:rPr>
          <w:color w:val="000000" w:themeColor="text1"/>
        </w:rPr>
        <w:t>7</w:t>
      </w:r>
      <w:r w:rsidR="000B2E8A" w:rsidRPr="00ED20ED">
        <w:rPr>
          <w:color w:val="000000" w:themeColor="text1"/>
        </w:rPr>
        <w:t xml:space="preserve"> +/- </w:t>
      </w:r>
      <w:r w:rsidR="0079698D" w:rsidRPr="00ED20ED">
        <w:rPr>
          <w:color w:val="000000" w:themeColor="text1"/>
        </w:rPr>
        <w:t>2.0</w:t>
      </w:r>
      <w:r w:rsidR="000B2E8A" w:rsidRPr="00ED20ED">
        <w:rPr>
          <w:color w:val="000000" w:themeColor="text1"/>
        </w:rPr>
        <w:t xml:space="preserve"> mg/</w:t>
      </w:r>
      <w:proofErr w:type="spellStart"/>
      <w:r w:rsidR="000B2E8A" w:rsidRPr="00ED20ED">
        <w:rPr>
          <w:color w:val="000000" w:themeColor="text1"/>
        </w:rPr>
        <w:t>dL</w:t>
      </w:r>
      <w:proofErr w:type="spellEnd"/>
      <w:r w:rsidR="000B2E8A" w:rsidRPr="00ED20ED">
        <w:rPr>
          <w:color w:val="000000" w:themeColor="text1"/>
        </w:rPr>
        <w:t>, p=</w:t>
      </w:r>
      <w:r w:rsidR="00D12B98" w:rsidRPr="00ED20ED">
        <w:rPr>
          <w:color w:val="000000" w:themeColor="text1"/>
        </w:rPr>
        <w:t>1.4</w:t>
      </w:r>
      <w:r w:rsidR="000B2E8A" w:rsidRPr="00ED20ED">
        <w:rPr>
          <w:color w:val="000000" w:themeColor="text1"/>
        </w:rPr>
        <w:t xml:space="preserve"> x 10</w:t>
      </w:r>
      <w:r w:rsidR="000B2E8A" w:rsidRPr="00ED20ED">
        <w:rPr>
          <w:color w:val="000000" w:themeColor="text1"/>
          <w:vertAlign w:val="superscript"/>
        </w:rPr>
        <w:t>-</w:t>
      </w:r>
      <w:r w:rsidR="0079698D" w:rsidRPr="00ED20ED">
        <w:rPr>
          <w:color w:val="000000" w:themeColor="text1"/>
          <w:vertAlign w:val="superscript"/>
        </w:rPr>
        <w:t>5</w:t>
      </w:r>
      <w:r w:rsidR="00D12B98" w:rsidRPr="00ED20ED">
        <w:rPr>
          <w:color w:val="000000" w:themeColor="text1"/>
          <w:vertAlign w:val="superscript"/>
        </w:rPr>
        <w:t>6</w:t>
      </w:r>
      <w:r w:rsidR="0048783D" w:rsidRPr="00ED20ED">
        <w:rPr>
          <w:color w:val="000000" w:themeColor="text1"/>
        </w:rPr>
        <w:t>)</w:t>
      </w:r>
      <w:r w:rsidR="004E1E43" w:rsidRPr="00ED20ED">
        <w:rPr>
          <w:color w:val="000000" w:themeColor="text1"/>
        </w:rPr>
        <w:t>, and male sex</w:t>
      </w:r>
      <w:r w:rsidR="00E60FD3" w:rsidRPr="00ED20ED">
        <w:rPr>
          <w:color w:val="000000" w:themeColor="text1"/>
        </w:rPr>
        <w:t xml:space="preserve"> </w:t>
      </w:r>
      <w:r w:rsidR="000B2E8A" w:rsidRPr="00ED20ED">
        <w:rPr>
          <w:color w:val="000000" w:themeColor="text1"/>
        </w:rPr>
        <w:t>(</w:t>
      </w:r>
      <w:r w:rsidR="00D12B98" w:rsidRPr="00ED20ED">
        <w:rPr>
          <w:color w:val="000000" w:themeColor="text1"/>
        </w:rPr>
        <w:t>16.9</w:t>
      </w:r>
      <w:r w:rsidR="000B2E8A" w:rsidRPr="00ED20ED">
        <w:rPr>
          <w:color w:val="000000" w:themeColor="text1"/>
        </w:rPr>
        <w:t xml:space="preserve"> +/- </w:t>
      </w:r>
      <w:r w:rsidR="0079698D" w:rsidRPr="00ED20ED">
        <w:rPr>
          <w:color w:val="000000" w:themeColor="text1"/>
        </w:rPr>
        <w:t xml:space="preserve">2.0 </w:t>
      </w:r>
      <w:r w:rsidR="000B2E8A" w:rsidRPr="00ED20ED">
        <w:rPr>
          <w:color w:val="000000" w:themeColor="text1"/>
        </w:rPr>
        <w:t>mg/</w:t>
      </w:r>
      <w:proofErr w:type="spellStart"/>
      <w:r w:rsidR="000B2E8A" w:rsidRPr="00ED20ED">
        <w:rPr>
          <w:color w:val="000000" w:themeColor="text1"/>
        </w:rPr>
        <w:t>dL</w:t>
      </w:r>
      <w:proofErr w:type="spellEnd"/>
      <w:r w:rsidR="000B2E8A" w:rsidRPr="00ED20ED">
        <w:rPr>
          <w:color w:val="000000" w:themeColor="text1"/>
        </w:rPr>
        <w:t>, p=</w:t>
      </w:r>
      <w:r w:rsidR="00D12B98" w:rsidRPr="00ED20ED">
        <w:rPr>
          <w:color w:val="000000" w:themeColor="text1"/>
        </w:rPr>
        <w:t xml:space="preserve">3.0 </w:t>
      </w:r>
      <w:r w:rsidR="000B2E8A" w:rsidRPr="00ED20ED">
        <w:rPr>
          <w:color w:val="000000" w:themeColor="text1"/>
        </w:rPr>
        <w:t>x 10</w:t>
      </w:r>
      <w:r w:rsidR="000B2E8A" w:rsidRPr="00ED20ED">
        <w:rPr>
          <w:color w:val="000000" w:themeColor="text1"/>
          <w:vertAlign w:val="superscript"/>
        </w:rPr>
        <w:t>-</w:t>
      </w:r>
      <w:r w:rsidR="0079698D" w:rsidRPr="00ED20ED">
        <w:rPr>
          <w:color w:val="000000" w:themeColor="text1"/>
          <w:vertAlign w:val="superscript"/>
        </w:rPr>
        <w:t>1</w:t>
      </w:r>
      <w:r w:rsidR="000B2E8A" w:rsidRPr="00ED20ED">
        <w:rPr>
          <w:color w:val="000000" w:themeColor="text1"/>
          <w:vertAlign w:val="superscript"/>
        </w:rPr>
        <w:t>7</w:t>
      </w:r>
      <w:r w:rsidR="000B2E8A" w:rsidRPr="00ED20ED">
        <w:rPr>
          <w:color w:val="000000" w:themeColor="text1"/>
        </w:rPr>
        <w:t xml:space="preserve">; </w:t>
      </w:r>
      <w:r w:rsidR="00E60FD3" w:rsidRPr="00ED20ED">
        <w:rPr>
          <w:color w:val="000000" w:themeColor="text1"/>
        </w:rPr>
        <w:t>Figure 1</w:t>
      </w:r>
      <w:r w:rsidR="00C57455" w:rsidRPr="00ED20ED">
        <w:rPr>
          <w:color w:val="000000" w:themeColor="text1"/>
        </w:rPr>
        <w:t>A</w:t>
      </w:r>
      <w:r w:rsidR="00E60FD3" w:rsidRPr="00ED20ED">
        <w:rPr>
          <w:color w:val="000000" w:themeColor="text1"/>
        </w:rPr>
        <w:t>)</w:t>
      </w:r>
      <w:r w:rsidR="004E1E43" w:rsidRPr="00ED20ED">
        <w:rPr>
          <w:color w:val="000000" w:themeColor="text1"/>
        </w:rPr>
        <w:t>.</w:t>
      </w:r>
      <w:r w:rsidR="001C5E79" w:rsidRPr="00ED20ED">
        <w:rPr>
          <w:color w:val="000000" w:themeColor="text1"/>
        </w:rPr>
        <w:t xml:space="preserve">  There was no </w:t>
      </w:r>
      <w:r w:rsidR="001651F4" w:rsidRPr="00ED20ED">
        <w:rPr>
          <w:color w:val="000000" w:themeColor="text1"/>
        </w:rPr>
        <w:t xml:space="preserve">evidence of a </w:t>
      </w:r>
      <w:r w:rsidR="001C5E79" w:rsidRPr="00ED20ED">
        <w:rPr>
          <w:color w:val="000000" w:themeColor="text1"/>
        </w:rPr>
        <w:t>significant interaction between diet and sex (p=0.</w:t>
      </w:r>
      <w:r w:rsidR="0079698D" w:rsidRPr="00ED20ED">
        <w:rPr>
          <w:color w:val="000000" w:themeColor="text1"/>
        </w:rPr>
        <w:t>6</w:t>
      </w:r>
      <w:r w:rsidR="00D12B98" w:rsidRPr="00ED20ED">
        <w:rPr>
          <w:color w:val="000000" w:themeColor="text1"/>
        </w:rPr>
        <w:t>36</w:t>
      </w:r>
      <w:r w:rsidR="001C5E79" w:rsidRPr="00ED20ED">
        <w:rPr>
          <w:color w:val="000000" w:themeColor="text1"/>
        </w:rPr>
        <w:t>)</w:t>
      </w:r>
      <w:r w:rsidR="000B2E8A" w:rsidRPr="00ED20ED">
        <w:rPr>
          <w:color w:val="000000" w:themeColor="text1"/>
        </w:rPr>
        <w:t>.</w:t>
      </w:r>
    </w:p>
    <w:p w14:paraId="1590AB16" w14:textId="54F68C1F" w:rsidR="007D331E" w:rsidRPr="00ED20ED" w:rsidRDefault="007D331E" w:rsidP="000B2E8A">
      <w:pPr>
        <w:rPr>
          <w:color w:val="000000" w:themeColor="text1"/>
        </w:rPr>
      </w:pPr>
    </w:p>
    <w:p w14:paraId="116A65BE" w14:textId="2C0EE526" w:rsidR="007D331E" w:rsidRPr="00ED20ED" w:rsidRDefault="007D331E" w:rsidP="000B2E8A">
      <w:pPr>
        <w:rPr>
          <w:color w:val="000000" w:themeColor="text1"/>
        </w:rPr>
      </w:pPr>
      <w:r w:rsidRPr="00ED20ED">
        <w:rPr>
          <w:color w:val="000000" w:themeColor="text1"/>
        </w:rPr>
        <w:t xml:space="preserve">The HFHS diet is </w:t>
      </w:r>
      <w:r w:rsidR="003D15EA" w:rsidRPr="00ED20ED">
        <w:rPr>
          <w:color w:val="000000" w:themeColor="text1"/>
        </w:rPr>
        <w:t>deployed primarily as</w:t>
      </w:r>
      <w:r w:rsidRPr="00ED20ED">
        <w:rPr>
          <w:color w:val="000000" w:themeColor="text1"/>
        </w:rPr>
        <w:t xml:space="preserve"> an </w:t>
      </w:r>
      <w:r w:rsidR="00850236" w:rsidRPr="00ED20ED">
        <w:rPr>
          <w:color w:val="000000" w:themeColor="text1"/>
        </w:rPr>
        <w:t>obesogenic</w:t>
      </w:r>
      <w:r w:rsidRPr="00ED20ED">
        <w:rPr>
          <w:color w:val="000000" w:themeColor="text1"/>
        </w:rPr>
        <w:t xml:space="preserve"> diet</w:t>
      </w:r>
      <w:r w:rsidR="00850236" w:rsidRPr="00ED20ED">
        <w:rPr>
          <w:color w:val="000000" w:themeColor="text1"/>
        </w:rPr>
        <w:t xml:space="preserve"> in rodents</w:t>
      </w:r>
      <w:r w:rsidR="003D15EA" w:rsidRPr="00ED20ED">
        <w:rPr>
          <w:color w:val="000000" w:themeColor="text1"/>
        </w:rPr>
        <w:t xml:space="preserve">.  We evaluated </w:t>
      </w:r>
      <w:r w:rsidRPr="00ED20ED">
        <w:rPr>
          <w:color w:val="000000" w:themeColor="text1"/>
        </w:rPr>
        <w:t xml:space="preserve">the role of body weight and fat mass on cholesterol levels in these mice.  </w:t>
      </w:r>
      <w:r w:rsidR="00850236" w:rsidRPr="00ED20ED">
        <w:rPr>
          <w:color w:val="000000" w:themeColor="text1"/>
        </w:rPr>
        <w:t>As expected, after adjusting for sex, increases in both body weight (16.9 +/- 1.6 mg/</w:t>
      </w:r>
      <w:proofErr w:type="spellStart"/>
      <w:r w:rsidR="00850236" w:rsidRPr="00ED20ED">
        <w:rPr>
          <w:color w:val="000000" w:themeColor="text1"/>
        </w:rPr>
        <w:t>dL</w:t>
      </w:r>
      <w:proofErr w:type="spellEnd"/>
      <w:r w:rsidR="00850236" w:rsidRPr="00ED20ED">
        <w:rPr>
          <w:color w:val="000000" w:themeColor="text1"/>
        </w:rPr>
        <w:t xml:space="preserve"> per 10g weight; p=2.2 x 10</w:t>
      </w:r>
      <w:r w:rsidR="00850236" w:rsidRPr="00ED20ED">
        <w:rPr>
          <w:color w:val="000000" w:themeColor="text1"/>
          <w:vertAlign w:val="superscript"/>
        </w:rPr>
        <w:t>-24</w:t>
      </w:r>
      <w:r w:rsidR="00850236" w:rsidRPr="00ED20ED">
        <w:rPr>
          <w:color w:val="000000" w:themeColor="text1"/>
        </w:rPr>
        <w:t>) and percent fat mass (15.2 +/- 1.1 mg/</w:t>
      </w:r>
      <w:proofErr w:type="spellStart"/>
      <w:r w:rsidR="00850236" w:rsidRPr="00ED20ED">
        <w:rPr>
          <w:color w:val="000000" w:themeColor="text1"/>
        </w:rPr>
        <w:t>dL</w:t>
      </w:r>
      <w:proofErr w:type="spellEnd"/>
      <w:r w:rsidR="00850236" w:rsidRPr="00ED20ED">
        <w:rPr>
          <w:color w:val="000000" w:themeColor="text1"/>
        </w:rPr>
        <w:t xml:space="preserve"> per 10% increase in percent fat mass; p=3.1 x 10</w:t>
      </w:r>
      <w:r w:rsidR="00850236" w:rsidRPr="00ED20ED">
        <w:rPr>
          <w:color w:val="000000" w:themeColor="text1"/>
          <w:vertAlign w:val="superscript"/>
        </w:rPr>
        <w:t>-38</w:t>
      </w:r>
      <w:r w:rsidR="00850236" w:rsidRPr="00ED20ED">
        <w:rPr>
          <w:color w:val="000000" w:themeColor="text1"/>
        </w:rPr>
        <w:t>) correlated with cholesterol levels at 19 weeks of age</w:t>
      </w:r>
      <w:r w:rsidR="003D15EA" w:rsidRPr="00ED20ED">
        <w:rPr>
          <w:color w:val="000000" w:themeColor="text1"/>
        </w:rPr>
        <w:t xml:space="preserve"> (Figure 1B)</w:t>
      </w:r>
      <w:r w:rsidR="00850236" w:rsidRPr="00ED20ED">
        <w:rPr>
          <w:color w:val="000000" w:themeColor="text1"/>
        </w:rPr>
        <w:t>.</w:t>
      </w:r>
      <w:r w:rsidR="001D2788" w:rsidRPr="00ED20ED">
        <w:rPr>
          <w:color w:val="000000" w:themeColor="text1"/>
        </w:rPr>
        <w:t xml:space="preserve">  We next asked whether diet played a role aside from increasing percent fat mass and found that this is true as well.  </w:t>
      </w:r>
      <w:r w:rsidR="003D15EA" w:rsidRPr="00ED20ED">
        <w:rPr>
          <w:color w:val="000000" w:themeColor="text1"/>
        </w:rPr>
        <w:t xml:space="preserve">We performed a causal mediation analysis to interrogate this relationship and estimate that, after </w:t>
      </w:r>
      <w:r w:rsidR="003D15EA" w:rsidRPr="00ED20ED">
        <w:rPr>
          <w:color w:val="000000" w:themeColor="text1"/>
        </w:rPr>
        <w:lastRenderedPageBreak/>
        <w:t>adjusting for sex, differences in percent fat mass explained 25 percent of the HFHS diet effect on cholesterol levels in these mice (95% CI 1</w:t>
      </w:r>
      <w:r w:rsidR="004B5788" w:rsidRPr="00ED20ED">
        <w:rPr>
          <w:color w:val="000000" w:themeColor="text1"/>
        </w:rPr>
        <w:t>7</w:t>
      </w:r>
      <w:r w:rsidR="004022B5" w:rsidRPr="00ED20ED">
        <w:rPr>
          <w:color w:val="000000" w:themeColor="text1"/>
        </w:rPr>
        <w:t>-</w:t>
      </w:r>
      <w:r w:rsidR="003D15EA" w:rsidRPr="00ED20ED">
        <w:rPr>
          <w:color w:val="000000" w:themeColor="text1"/>
        </w:rPr>
        <w:t>3</w:t>
      </w:r>
      <w:r w:rsidR="004B5788" w:rsidRPr="00ED20ED">
        <w:rPr>
          <w:color w:val="000000" w:themeColor="text1"/>
        </w:rPr>
        <w:t>4</w:t>
      </w:r>
      <w:r w:rsidR="003D15EA" w:rsidRPr="00ED20ED">
        <w:rPr>
          <w:color w:val="000000" w:themeColor="text1"/>
        </w:rPr>
        <w:t xml:space="preserve">%; </w:t>
      </w:r>
      <w:proofErr w:type="spellStart"/>
      <w:r w:rsidR="003D15EA" w:rsidRPr="00ED20ED">
        <w:rPr>
          <w:color w:val="000000" w:themeColor="text1"/>
        </w:rPr>
        <w:t>p</w:t>
      </w:r>
      <w:r w:rsidR="003D15EA" w:rsidRPr="00ED20ED">
        <w:rPr>
          <w:color w:val="000000" w:themeColor="text1"/>
          <w:vertAlign w:val="subscript"/>
        </w:rPr>
        <w:t>mediation</w:t>
      </w:r>
      <w:proofErr w:type="spellEnd"/>
      <w:r w:rsidR="003D15EA" w:rsidRPr="00ED20ED">
        <w:rPr>
          <w:color w:val="000000" w:themeColor="text1"/>
        </w:rPr>
        <w:t>&lt;1x10</w:t>
      </w:r>
      <w:r w:rsidR="003D15EA" w:rsidRPr="00ED20ED">
        <w:rPr>
          <w:color w:val="000000" w:themeColor="text1"/>
          <w:vertAlign w:val="superscript"/>
        </w:rPr>
        <w:t>-15</w:t>
      </w:r>
      <w:r w:rsidR="003D15EA" w:rsidRPr="00ED20ED">
        <w:rPr>
          <w:color w:val="000000" w:themeColor="text1"/>
        </w:rPr>
        <w:t xml:space="preserve">).  </w:t>
      </w:r>
      <w:r w:rsidR="00930CDA" w:rsidRPr="00ED20ED">
        <w:rPr>
          <w:color w:val="000000" w:themeColor="text1"/>
        </w:rPr>
        <w:t xml:space="preserve"> This suggests that there are both obesity-dependent and HFHS-diet-dependent contributions to cholesterol levels in these mice.</w:t>
      </w:r>
    </w:p>
    <w:p w14:paraId="41458826" w14:textId="4112D2B8" w:rsidR="00C13CA6" w:rsidRPr="00ED20ED" w:rsidRDefault="00C13CA6" w:rsidP="000B2E8A">
      <w:pPr>
        <w:rPr>
          <w:color w:val="000000" w:themeColor="text1"/>
        </w:rPr>
      </w:pPr>
    </w:p>
    <w:p w14:paraId="0A2AAFA5" w14:textId="0CC3C92B" w:rsidR="006416DA" w:rsidRPr="00ED20ED" w:rsidRDefault="006416DA" w:rsidP="00E50DC1">
      <w:pPr>
        <w:pStyle w:val="Heading2"/>
      </w:pPr>
      <w:r w:rsidRPr="00ED20ED">
        <w:t>Diet, triglycerides and calcium associate with cholesterol levels.</w:t>
      </w:r>
    </w:p>
    <w:p w14:paraId="3FB484E8" w14:textId="0D11DD5E" w:rsidR="00C13CA6" w:rsidRPr="00ED20ED" w:rsidRDefault="008C79AA" w:rsidP="000B2E8A">
      <w:pPr>
        <w:rPr>
          <w:color w:val="000000" w:themeColor="text1"/>
        </w:rPr>
      </w:pPr>
      <w:r w:rsidRPr="00ED20ED">
        <w:rPr>
          <w:color w:val="000000" w:themeColor="text1"/>
        </w:rPr>
        <w:t xml:space="preserve">To define other potential associations between </w:t>
      </w:r>
      <w:r w:rsidR="00C57455" w:rsidRPr="00ED20ED">
        <w:rPr>
          <w:color w:val="000000" w:themeColor="text1"/>
        </w:rPr>
        <w:t>cholesterol and measured phenotypes in this dataset we generated a regression tree using the 165 phenotypes in this dataset (Figure 1</w:t>
      </w:r>
      <w:r w:rsidR="003D15EA" w:rsidRPr="00ED20ED">
        <w:rPr>
          <w:color w:val="000000" w:themeColor="text1"/>
        </w:rPr>
        <w:t>C</w:t>
      </w:r>
      <w:r w:rsidR="00C57455" w:rsidRPr="00ED20ED">
        <w:rPr>
          <w:color w:val="000000" w:themeColor="text1"/>
        </w:rPr>
        <w:t>).</w:t>
      </w:r>
      <w:r w:rsidR="00864E8B" w:rsidRPr="00ED20ED">
        <w:rPr>
          <w:color w:val="000000" w:themeColor="text1"/>
        </w:rPr>
        <w:t xml:space="preserve">  </w:t>
      </w:r>
      <w:r w:rsidR="006416DA" w:rsidRPr="00ED20ED">
        <w:rPr>
          <w:color w:val="000000" w:themeColor="text1"/>
        </w:rPr>
        <w:t>T</w:t>
      </w:r>
      <w:r w:rsidR="004E1D77" w:rsidRPr="00ED20ED">
        <w:rPr>
          <w:color w:val="000000" w:themeColor="text1"/>
        </w:rPr>
        <w:t xml:space="preserve">he major classifier of cholesterol levels was the diet, and the second was </w:t>
      </w:r>
      <w:r w:rsidR="006416DA" w:rsidRPr="00ED20ED">
        <w:rPr>
          <w:color w:val="000000" w:themeColor="text1"/>
        </w:rPr>
        <w:t xml:space="preserve">triglycerides measured at 19 weeks.  </w:t>
      </w:r>
      <w:r w:rsidR="00EE6647" w:rsidRPr="00ED20ED">
        <w:rPr>
          <w:color w:val="000000" w:themeColor="text1"/>
        </w:rPr>
        <w:t>Serum calcium</w:t>
      </w:r>
      <w:r w:rsidR="006416DA" w:rsidRPr="00ED20ED">
        <w:rPr>
          <w:color w:val="000000" w:themeColor="text1"/>
        </w:rPr>
        <w:t xml:space="preserve"> measured at 19 weeks was the third phenotype that associated with cholesterol levels</w:t>
      </w:r>
      <w:r w:rsidR="008210DC" w:rsidRPr="00ED20ED">
        <w:rPr>
          <w:color w:val="000000" w:themeColor="text1"/>
        </w:rPr>
        <w:t xml:space="preserve">, and body weight measured at 19 weeks </w:t>
      </w:r>
      <w:r w:rsidR="0079698D" w:rsidRPr="00ED20ED">
        <w:rPr>
          <w:color w:val="000000" w:themeColor="text1"/>
        </w:rPr>
        <w:t xml:space="preserve">was </w:t>
      </w:r>
      <w:r w:rsidR="008210DC" w:rsidRPr="00ED20ED">
        <w:rPr>
          <w:color w:val="000000" w:themeColor="text1"/>
        </w:rPr>
        <w:t>the fourth (Figure 1</w:t>
      </w:r>
      <w:r w:rsidR="003D15EA" w:rsidRPr="00ED20ED">
        <w:rPr>
          <w:color w:val="000000" w:themeColor="text1"/>
        </w:rPr>
        <w:t>C</w:t>
      </w:r>
      <w:r w:rsidR="008210DC" w:rsidRPr="00ED20ED">
        <w:rPr>
          <w:color w:val="000000" w:themeColor="text1"/>
        </w:rPr>
        <w:t>)</w:t>
      </w:r>
      <w:r w:rsidR="006416DA" w:rsidRPr="00ED20ED">
        <w:rPr>
          <w:color w:val="000000" w:themeColor="text1"/>
        </w:rPr>
        <w:t>.</w:t>
      </w:r>
    </w:p>
    <w:p w14:paraId="6084EB93" w14:textId="664E5F8F" w:rsidR="00EE6647" w:rsidRPr="00ED20ED" w:rsidRDefault="00EE6647" w:rsidP="000B2E8A">
      <w:pPr>
        <w:rPr>
          <w:color w:val="000000" w:themeColor="text1"/>
        </w:rPr>
      </w:pPr>
    </w:p>
    <w:p w14:paraId="682CA0A8" w14:textId="1BC656EE" w:rsidR="009D2910" w:rsidRPr="00ED20ED" w:rsidRDefault="00EE6647" w:rsidP="000B2E8A">
      <w:pPr>
        <w:rPr>
          <w:color w:val="000000" w:themeColor="text1"/>
        </w:rPr>
      </w:pPr>
      <w:r w:rsidRPr="00ED20ED">
        <w:rPr>
          <w:color w:val="000000" w:themeColor="text1"/>
        </w:rPr>
        <w:t xml:space="preserve">Dyslipidemia often includes elevations of both triglyceride and cholesterol levels in both mice and humans, so the association of triglycerides with cholesterol was not unexpected. </w:t>
      </w:r>
      <w:r w:rsidR="00614900" w:rsidRPr="00ED20ED">
        <w:rPr>
          <w:color w:val="000000" w:themeColor="text1"/>
        </w:rPr>
        <w:t>Via multivariate modelling accounting for the effects of diet and sex, a 100 mg/</w:t>
      </w:r>
      <w:proofErr w:type="spellStart"/>
      <w:r w:rsidR="00614900" w:rsidRPr="00ED20ED">
        <w:rPr>
          <w:color w:val="000000" w:themeColor="text1"/>
        </w:rPr>
        <w:t>dL</w:t>
      </w:r>
      <w:proofErr w:type="spellEnd"/>
      <w:r w:rsidR="00614900" w:rsidRPr="00ED20ED">
        <w:rPr>
          <w:color w:val="000000" w:themeColor="text1"/>
        </w:rPr>
        <w:t xml:space="preserve"> increase in triglycerides was associated with a 17.</w:t>
      </w:r>
      <w:r w:rsidR="001A6324" w:rsidRPr="00ED20ED">
        <w:rPr>
          <w:color w:val="000000" w:themeColor="text1"/>
        </w:rPr>
        <w:t>7</w:t>
      </w:r>
      <w:r w:rsidR="00614900" w:rsidRPr="00ED20ED">
        <w:rPr>
          <w:color w:val="000000" w:themeColor="text1"/>
        </w:rPr>
        <w:t xml:space="preserve"> +/- 1.7 mg/</w:t>
      </w:r>
      <w:proofErr w:type="spellStart"/>
      <w:r w:rsidR="00614900" w:rsidRPr="00ED20ED">
        <w:rPr>
          <w:color w:val="000000" w:themeColor="text1"/>
        </w:rPr>
        <w:t>dL</w:t>
      </w:r>
      <w:proofErr w:type="spellEnd"/>
      <w:r w:rsidR="00614900" w:rsidRPr="00ED20ED">
        <w:rPr>
          <w:color w:val="000000" w:themeColor="text1"/>
        </w:rPr>
        <w:t xml:space="preserve"> elevation in cholesterol (p=</w:t>
      </w:r>
      <w:r w:rsidR="001A6324" w:rsidRPr="00ED20ED">
        <w:rPr>
          <w:color w:val="000000" w:themeColor="text1"/>
        </w:rPr>
        <w:t>3.8</w:t>
      </w:r>
      <w:r w:rsidR="00614900" w:rsidRPr="00ED20ED">
        <w:rPr>
          <w:color w:val="000000" w:themeColor="text1"/>
        </w:rPr>
        <w:t xml:space="preserve"> x 10</w:t>
      </w:r>
      <w:r w:rsidR="00614900" w:rsidRPr="00ED20ED">
        <w:rPr>
          <w:color w:val="000000" w:themeColor="text1"/>
          <w:vertAlign w:val="superscript"/>
        </w:rPr>
        <w:t>-2</w:t>
      </w:r>
      <w:r w:rsidR="001A6324" w:rsidRPr="00ED20ED">
        <w:rPr>
          <w:color w:val="000000" w:themeColor="text1"/>
          <w:vertAlign w:val="superscript"/>
        </w:rPr>
        <w:t>4</w:t>
      </w:r>
      <w:r w:rsidR="009D2910" w:rsidRPr="00ED20ED">
        <w:rPr>
          <w:color w:val="000000" w:themeColor="text1"/>
        </w:rPr>
        <w:t>, Figure 2A)</w:t>
      </w:r>
      <w:r w:rsidR="00614900" w:rsidRPr="00ED20ED">
        <w:rPr>
          <w:color w:val="000000" w:themeColor="text1"/>
        </w:rPr>
        <w:t>.</w:t>
      </w:r>
      <w:r w:rsidR="009D2910" w:rsidRPr="00ED20ED">
        <w:rPr>
          <w:color w:val="000000" w:themeColor="text1"/>
        </w:rPr>
        <w:t xml:space="preserve">  </w:t>
      </w:r>
      <w:r w:rsidR="00903654" w:rsidRPr="00ED20ED">
        <w:rPr>
          <w:color w:val="000000" w:themeColor="text1"/>
        </w:rPr>
        <w:t xml:space="preserve">Within subgroups, the triglyceride-cholesterol relationship varied somewhat, with weaker correlations in HFHS populations (Spearman’s rho for males 0.190, females 0.276) than on NCD (males 0.491, females 0.453).  Via multivariate regression with interactions, we observed significant sex x diet x triglyceride effect modification with respect to cholesterol levels (p=4.5 x 10-4, </w:t>
      </w:r>
      <w:r w:rsidR="00903654" w:rsidRPr="00ED20ED">
        <w:rPr>
          <w:rFonts w:ascii="Symbol" w:eastAsia="Times New Roman" w:hAnsi="Symbol" w:cstheme="minorHAnsi"/>
          <w:color w:val="000000" w:themeColor="text1"/>
        </w:rPr>
        <w:t></w:t>
      </w:r>
      <w:r w:rsidR="00903654" w:rsidRPr="00ED20ED">
        <w:rPr>
          <w:rFonts w:ascii="Symbol" w:eastAsia="Times New Roman" w:hAnsi="Symbol" w:cstheme="minorHAnsi"/>
          <w:color w:val="000000" w:themeColor="text1"/>
          <w:vertAlign w:val="superscript"/>
        </w:rPr>
        <w:t></w:t>
      </w:r>
      <w:r w:rsidR="00903654" w:rsidRPr="00ED20ED">
        <w:rPr>
          <w:rFonts w:eastAsia="Times New Roman" w:cstheme="minorHAnsi"/>
          <w:color w:val="000000" w:themeColor="text1"/>
          <w:vertAlign w:val="subscript"/>
        </w:rPr>
        <w:t>p</w:t>
      </w:r>
      <w:r w:rsidR="00903654" w:rsidRPr="00ED20ED">
        <w:rPr>
          <w:color w:val="000000" w:themeColor="text1"/>
        </w:rPr>
        <w:t xml:space="preserve"> = 0.01</w:t>
      </w:r>
      <w:r w:rsidR="00B42D64" w:rsidRPr="00ED20ED">
        <w:rPr>
          <w:color w:val="000000" w:themeColor="text1"/>
        </w:rPr>
        <w:t>4</w:t>
      </w:r>
      <w:r w:rsidR="00903654" w:rsidRPr="00ED20ED">
        <w:rPr>
          <w:color w:val="000000" w:themeColor="text1"/>
        </w:rPr>
        <w:t xml:space="preserve">). </w:t>
      </w:r>
    </w:p>
    <w:p w14:paraId="3AA743B3" w14:textId="77777777" w:rsidR="009D2910" w:rsidRPr="00ED20ED" w:rsidRDefault="009D2910" w:rsidP="000B2E8A">
      <w:pPr>
        <w:rPr>
          <w:color w:val="000000" w:themeColor="text1"/>
        </w:rPr>
      </w:pPr>
      <w:bookmarkStart w:id="0" w:name="_GoBack"/>
      <w:bookmarkEnd w:id="0"/>
    </w:p>
    <w:p w14:paraId="0635A5E7" w14:textId="493B6D0B" w:rsidR="00E52D5C" w:rsidRPr="00ED20ED" w:rsidRDefault="009D2910" w:rsidP="000B2E8A">
      <w:pPr>
        <w:rPr>
          <w:color w:val="000000" w:themeColor="text1"/>
        </w:rPr>
      </w:pPr>
      <w:r w:rsidRPr="00ED20ED">
        <w:rPr>
          <w:color w:val="000000" w:themeColor="text1"/>
        </w:rPr>
        <w:t>The strong cross-sectional</w:t>
      </w:r>
      <w:r w:rsidR="00EB4B45" w:rsidRPr="00ED20ED">
        <w:rPr>
          <w:color w:val="000000" w:themeColor="text1"/>
        </w:rPr>
        <w:t xml:space="preserve"> </w:t>
      </w:r>
      <w:r w:rsidRPr="00ED20ED">
        <w:rPr>
          <w:color w:val="000000" w:themeColor="text1"/>
        </w:rPr>
        <w:t>association of calcium with cholesterol was not predicted by our research team. As shown in Figure 2B, after adjusting for diet and sex, a one mg/</w:t>
      </w:r>
      <w:proofErr w:type="spellStart"/>
      <w:r w:rsidRPr="00ED20ED">
        <w:rPr>
          <w:color w:val="000000" w:themeColor="text1"/>
        </w:rPr>
        <w:t>dL</w:t>
      </w:r>
      <w:proofErr w:type="spellEnd"/>
      <w:r w:rsidRPr="00ED20ED">
        <w:rPr>
          <w:color w:val="000000" w:themeColor="text1"/>
        </w:rPr>
        <w:t xml:space="preserve"> increase in calcium is associated with a </w:t>
      </w:r>
      <w:r w:rsidR="00A07221" w:rsidRPr="00ED20ED">
        <w:rPr>
          <w:color w:val="000000" w:themeColor="text1"/>
        </w:rPr>
        <w:t>12.7</w:t>
      </w:r>
      <w:r w:rsidRPr="00ED20ED">
        <w:rPr>
          <w:color w:val="000000" w:themeColor="text1"/>
        </w:rPr>
        <w:t xml:space="preserve"> +/- </w:t>
      </w:r>
      <w:r w:rsidR="00A07221" w:rsidRPr="00ED20ED">
        <w:rPr>
          <w:color w:val="000000" w:themeColor="text1"/>
        </w:rPr>
        <w:t>0.8</w:t>
      </w:r>
      <w:r w:rsidRPr="00ED20ED">
        <w:rPr>
          <w:color w:val="000000" w:themeColor="text1"/>
        </w:rPr>
        <w:t xml:space="preserve"> mg/</w:t>
      </w:r>
      <w:proofErr w:type="spellStart"/>
      <w:r w:rsidRPr="00ED20ED">
        <w:rPr>
          <w:color w:val="000000" w:themeColor="text1"/>
        </w:rPr>
        <w:t>dL</w:t>
      </w:r>
      <w:proofErr w:type="spellEnd"/>
      <w:r w:rsidRPr="00ED20ED">
        <w:rPr>
          <w:color w:val="000000" w:themeColor="text1"/>
        </w:rPr>
        <w:t xml:space="preserve"> increase in cholesterol (p=</w:t>
      </w:r>
      <w:r w:rsidR="00A07221" w:rsidRPr="00ED20ED">
        <w:rPr>
          <w:color w:val="000000" w:themeColor="text1"/>
        </w:rPr>
        <w:t>3.0 x 10</w:t>
      </w:r>
      <w:r w:rsidR="00A07221" w:rsidRPr="00ED20ED">
        <w:rPr>
          <w:color w:val="000000" w:themeColor="text1"/>
          <w:vertAlign w:val="superscript"/>
        </w:rPr>
        <w:t>-43</w:t>
      </w:r>
      <w:r w:rsidR="00A07221" w:rsidRPr="00ED20ED">
        <w:rPr>
          <w:color w:val="000000" w:themeColor="text1"/>
        </w:rPr>
        <w:t>)</w:t>
      </w:r>
      <w:r w:rsidRPr="00ED20ED">
        <w:rPr>
          <w:color w:val="000000" w:themeColor="text1"/>
        </w:rPr>
        <w:t>.</w:t>
      </w:r>
      <w:r w:rsidR="00EE6647" w:rsidRPr="00ED20ED">
        <w:rPr>
          <w:color w:val="000000" w:themeColor="text1"/>
        </w:rPr>
        <w:t xml:space="preserve"> </w:t>
      </w:r>
      <w:r w:rsidR="000530ED" w:rsidRPr="00ED20ED">
        <w:rPr>
          <w:color w:val="000000" w:themeColor="text1"/>
        </w:rPr>
        <w:t>Linear models predicting serum cholesterol including sex and diet, and calcium as covariates had an adjusted R</w:t>
      </w:r>
      <w:r w:rsidR="000530ED" w:rsidRPr="00ED20ED">
        <w:rPr>
          <w:color w:val="000000" w:themeColor="text1"/>
          <w:vertAlign w:val="superscript"/>
        </w:rPr>
        <w:t>2</w:t>
      </w:r>
      <w:r w:rsidR="000530ED" w:rsidRPr="00ED20ED">
        <w:rPr>
          <w:color w:val="000000" w:themeColor="text1"/>
        </w:rPr>
        <w:t xml:space="preserve"> of 0.45</w:t>
      </w:r>
      <w:r w:rsidR="000650FC" w:rsidRPr="00ED20ED">
        <w:rPr>
          <w:color w:val="000000" w:themeColor="text1"/>
        </w:rPr>
        <w:t xml:space="preserve"> with a partial effect size </w:t>
      </w:r>
      <w:r w:rsidR="009C786C" w:rsidRPr="00ED20ED">
        <w:rPr>
          <w:color w:val="000000" w:themeColor="text1"/>
        </w:rPr>
        <w:t>(</w:t>
      </w:r>
      <w:r w:rsidR="005463C6" w:rsidRPr="00ED20ED">
        <w:rPr>
          <w:rFonts w:ascii="Symbol" w:eastAsia="Times New Roman" w:hAnsi="Symbol" w:cstheme="minorHAnsi"/>
          <w:b/>
          <w:color w:val="000000" w:themeColor="text1"/>
        </w:rPr>
        <w:t></w:t>
      </w:r>
      <w:r w:rsidR="009C786C" w:rsidRPr="00ED20ED">
        <w:rPr>
          <w:color w:val="000000" w:themeColor="text1"/>
          <w:vertAlign w:val="superscript"/>
        </w:rPr>
        <w:t>2</w:t>
      </w:r>
      <w:r w:rsidR="009C786C" w:rsidRPr="00ED20ED">
        <w:rPr>
          <w:color w:val="000000" w:themeColor="text1"/>
          <w:vertAlign w:val="subscript"/>
        </w:rPr>
        <w:t>p</w:t>
      </w:r>
      <w:r w:rsidR="009C786C" w:rsidRPr="00ED20ED">
        <w:rPr>
          <w:color w:val="000000" w:themeColor="text1"/>
        </w:rPr>
        <w:t xml:space="preserve">) </w:t>
      </w:r>
      <w:r w:rsidR="000650FC" w:rsidRPr="00ED20ED">
        <w:rPr>
          <w:color w:val="000000" w:themeColor="text1"/>
        </w:rPr>
        <w:t>of 0.22</w:t>
      </w:r>
      <w:r w:rsidR="000625F9" w:rsidRPr="00ED20ED">
        <w:rPr>
          <w:color w:val="000000" w:themeColor="text1"/>
        </w:rPr>
        <w:t xml:space="preserve"> for serum calcium</w:t>
      </w:r>
      <w:r w:rsidR="000650FC" w:rsidRPr="00ED20ED">
        <w:rPr>
          <w:color w:val="000000" w:themeColor="text1"/>
        </w:rPr>
        <w:t xml:space="preserve">. </w:t>
      </w:r>
      <w:r w:rsidR="000530ED" w:rsidRPr="00ED20ED">
        <w:rPr>
          <w:color w:val="000000" w:themeColor="text1"/>
        </w:rPr>
        <w:t xml:space="preserve"> </w:t>
      </w:r>
      <w:r w:rsidR="00D24431" w:rsidRPr="00ED20ED">
        <w:rPr>
          <w:color w:val="000000" w:themeColor="text1"/>
        </w:rPr>
        <w:t>We performed sub-group analys</w:t>
      </w:r>
      <w:r w:rsidR="00EB4B45" w:rsidRPr="00ED20ED">
        <w:rPr>
          <w:color w:val="000000" w:themeColor="text1"/>
        </w:rPr>
        <w:t>e</w:t>
      </w:r>
      <w:r w:rsidR="00D24431" w:rsidRPr="00ED20ED">
        <w:rPr>
          <w:color w:val="000000" w:themeColor="text1"/>
        </w:rPr>
        <w:t xml:space="preserve">s and found that each diet-sex combination had </w:t>
      </w:r>
      <w:r w:rsidR="00414CEB" w:rsidRPr="00ED20ED">
        <w:rPr>
          <w:color w:val="000000" w:themeColor="text1"/>
        </w:rPr>
        <w:t xml:space="preserve">broadly </w:t>
      </w:r>
      <w:r w:rsidR="00D24431" w:rsidRPr="00ED20ED">
        <w:rPr>
          <w:color w:val="000000" w:themeColor="text1"/>
        </w:rPr>
        <w:t>similar estimates for Spearman’s rho (ranging from 0.39 for HFHS females to 0.48 for HFHS males)</w:t>
      </w:r>
      <w:r w:rsidR="00414CEB" w:rsidRPr="00ED20ED">
        <w:rPr>
          <w:color w:val="000000" w:themeColor="text1"/>
        </w:rPr>
        <w:t xml:space="preserve">, each of which had a p-value of less than </w:t>
      </w:r>
      <w:r w:rsidR="001A6324" w:rsidRPr="00ED20ED">
        <w:rPr>
          <w:color w:val="000000" w:themeColor="text1"/>
        </w:rPr>
        <w:t>2</w:t>
      </w:r>
      <w:r w:rsidR="00414CEB" w:rsidRPr="00ED20ED">
        <w:rPr>
          <w:color w:val="000000" w:themeColor="text1"/>
        </w:rPr>
        <w:t>.2 x 10</w:t>
      </w:r>
      <w:r w:rsidR="00414CEB" w:rsidRPr="00ED20ED">
        <w:rPr>
          <w:color w:val="000000" w:themeColor="text1"/>
          <w:vertAlign w:val="superscript"/>
        </w:rPr>
        <w:t>-7</w:t>
      </w:r>
      <w:r w:rsidR="00414CEB" w:rsidRPr="00ED20ED">
        <w:rPr>
          <w:color w:val="000000" w:themeColor="text1"/>
        </w:rPr>
        <w:t xml:space="preserve">.  </w:t>
      </w:r>
      <w:r w:rsidR="000E68E8" w:rsidRPr="00ED20ED">
        <w:rPr>
          <w:color w:val="000000" w:themeColor="text1"/>
        </w:rPr>
        <w:t>In this study,</w:t>
      </w:r>
      <w:r w:rsidR="00AF5257" w:rsidRPr="00ED20ED">
        <w:rPr>
          <w:color w:val="000000" w:themeColor="text1"/>
        </w:rPr>
        <w:t xml:space="preserve"> calcium levels were not affected by rodent sex (p=0.59) and only modestly by diet (</w:t>
      </w:r>
      <w:r w:rsidR="000E68E8" w:rsidRPr="00ED20ED">
        <w:rPr>
          <w:color w:val="000000" w:themeColor="text1"/>
        </w:rPr>
        <w:t>increased by 0.3 mg/</w:t>
      </w:r>
      <w:proofErr w:type="spellStart"/>
      <w:r w:rsidR="000E68E8" w:rsidRPr="00ED20ED">
        <w:rPr>
          <w:color w:val="000000" w:themeColor="text1"/>
        </w:rPr>
        <w:t>dL</w:t>
      </w:r>
      <w:proofErr w:type="spellEnd"/>
      <w:r w:rsidR="000E68E8" w:rsidRPr="00ED20ED">
        <w:rPr>
          <w:color w:val="000000" w:themeColor="text1"/>
        </w:rPr>
        <w:t xml:space="preserve"> in HFHS; Supplementary Figure 2A).  Due to the strong impacts of diet and sex on cholesterol levels, these suggest that calcium may work </w:t>
      </w:r>
      <w:r w:rsidR="00286610" w:rsidRPr="00ED20ED">
        <w:rPr>
          <w:color w:val="000000" w:themeColor="text1"/>
        </w:rPr>
        <w:t xml:space="preserve">largely </w:t>
      </w:r>
      <w:r w:rsidR="000E68E8" w:rsidRPr="00ED20ED">
        <w:rPr>
          <w:color w:val="000000" w:themeColor="text1"/>
        </w:rPr>
        <w:t>independently</w:t>
      </w:r>
      <w:r w:rsidR="00286610" w:rsidRPr="00ED20ED">
        <w:rPr>
          <w:color w:val="000000" w:themeColor="text1"/>
        </w:rPr>
        <w:t xml:space="preserve"> of those factors</w:t>
      </w:r>
      <w:r w:rsidR="000E68E8" w:rsidRPr="00ED20ED">
        <w:rPr>
          <w:color w:val="000000" w:themeColor="text1"/>
        </w:rPr>
        <w:t>.</w:t>
      </w:r>
    </w:p>
    <w:p w14:paraId="00820775" w14:textId="5FB3DD03" w:rsidR="002D07EC" w:rsidRPr="00ED20ED" w:rsidRDefault="002D07EC" w:rsidP="000B2E8A">
      <w:pPr>
        <w:rPr>
          <w:color w:val="000000" w:themeColor="text1"/>
        </w:rPr>
      </w:pPr>
    </w:p>
    <w:p w14:paraId="1232B2A1" w14:textId="2E22EC2F" w:rsidR="002D07EC" w:rsidRPr="00ED20ED" w:rsidRDefault="002D07EC" w:rsidP="000B2E8A">
      <w:pPr>
        <w:rPr>
          <w:color w:val="000000" w:themeColor="text1"/>
        </w:rPr>
      </w:pPr>
      <w:r w:rsidRPr="00ED20ED">
        <w:rPr>
          <w:color w:val="000000" w:themeColor="text1"/>
        </w:rPr>
        <w:t>Given the differences in the physiology and cardiovascular disease associations between HDL versus LDL cholesterol concentrations, we repeated this analysis assessing the diet- and sex-adjusted associations between HDL</w:t>
      </w:r>
      <w:r w:rsidR="008C0410" w:rsidRPr="00ED20ED">
        <w:rPr>
          <w:color w:val="000000" w:themeColor="text1"/>
        </w:rPr>
        <w:t xml:space="preserve"> cholesterol</w:t>
      </w:r>
      <w:r w:rsidRPr="00ED20ED">
        <w:rPr>
          <w:color w:val="000000" w:themeColor="text1"/>
        </w:rPr>
        <w:t xml:space="preserve"> </w:t>
      </w:r>
      <w:r w:rsidR="008C0410" w:rsidRPr="00ED20ED">
        <w:rPr>
          <w:color w:val="000000" w:themeColor="text1"/>
        </w:rPr>
        <w:t xml:space="preserve">and non-HDL cholesterol </w:t>
      </w:r>
      <w:r w:rsidRPr="00ED20ED">
        <w:rPr>
          <w:color w:val="000000" w:themeColor="text1"/>
        </w:rPr>
        <w:t>and calcium (Supplementary Figures 2</w:t>
      </w:r>
      <w:r w:rsidR="000E68E8" w:rsidRPr="00ED20ED">
        <w:rPr>
          <w:color w:val="000000" w:themeColor="text1"/>
        </w:rPr>
        <w:t>B</w:t>
      </w:r>
      <w:r w:rsidRPr="00ED20ED">
        <w:rPr>
          <w:color w:val="000000" w:themeColor="text1"/>
        </w:rPr>
        <w:t>-</w:t>
      </w:r>
      <w:r w:rsidR="000E68E8" w:rsidRPr="00ED20ED">
        <w:rPr>
          <w:color w:val="000000" w:themeColor="text1"/>
        </w:rPr>
        <w:t>C</w:t>
      </w:r>
      <w:r w:rsidRPr="00ED20ED">
        <w:rPr>
          <w:color w:val="000000" w:themeColor="text1"/>
        </w:rPr>
        <w:t>)</w:t>
      </w:r>
      <w:r w:rsidR="008C0410" w:rsidRPr="00ED20ED">
        <w:rPr>
          <w:color w:val="000000" w:themeColor="text1"/>
        </w:rPr>
        <w:t xml:space="preserve">.  Both of these fractions have positive associations with calcium levels, indicating that the positive associations with calcium are </w:t>
      </w:r>
      <w:r w:rsidR="001D4532" w:rsidRPr="00ED20ED">
        <w:rPr>
          <w:color w:val="000000" w:themeColor="text1"/>
        </w:rPr>
        <w:t>found</w:t>
      </w:r>
      <w:r w:rsidR="008C0410" w:rsidRPr="00ED20ED">
        <w:rPr>
          <w:color w:val="000000" w:themeColor="text1"/>
        </w:rPr>
        <w:t xml:space="preserve"> in both </w:t>
      </w:r>
      <w:proofErr w:type="spellStart"/>
      <w:r w:rsidR="008C0410" w:rsidRPr="00ED20ED">
        <w:rPr>
          <w:color w:val="000000" w:themeColor="text1"/>
        </w:rPr>
        <w:t>apoplipoprotein</w:t>
      </w:r>
      <w:proofErr w:type="spellEnd"/>
      <w:r w:rsidR="008C0410" w:rsidRPr="00ED20ED">
        <w:rPr>
          <w:color w:val="000000" w:themeColor="text1"/>
        </w:rPr>
        <w:t xml:space="preserve"> fractions.</w:t>
      </w:r>
      <w:r w:rsidR="00626C87" w:rsidRPr="00ED20ED">
        <w:rPr>
          <w:color w:val="000000" w:themeColor="text1"/>
        </w:rPr>
        <w:t xml:space="preserve">  The relationships between all clinical parameters and endpoint cholesterol both in terms of non-parametric correlations and diet/sex adjusted associations are presented in </w:t>
      </w:r>
      <w:r w:rsidR="00B85B73">
        <w:rPr>
          <w:color w:val="000000" w:themeColor="text1"/>
        </w:rPr>
        <w:t xml:space="preserve">the </w:t>
      </w:r>
      <w:r w:rsidR="00626C87" w:rsidRPr="00ED20ED">
        <w:rPr>
          <w:color w:val="000000" w:themeColor="text1"/>
        </w:rPr>
        <w:t>Supplementary Table.</w:t>
      </w:r>
    </w:p>
    <w:p w14:paraId="1924D8A4" w14:textId="77777777" w:rsidR="00E52D5C" w:rsidRPr="00ED20ED" w:rsidRDefault="00E52D5C" w:rsidP="000B2E8A">
      <w:pPr>
        <w:rPr>
          <w:color w:val="000000" w:themeColor="text1"/>
        </w:rPr>
      </w:pPr>
    </w:p>
    <w:p w14:paraId="6774991C" w14:textId="4B4A984C" w:rsidR="001D0F83" w:rsidRPr="00ED20ED" w:rsidRDefault="008D5B9F" w:rsidP="000B2E8A">
      <w:pPr>
        <w:rPr>
          <w:color w:val="000000" w:themeColor="text1"/>
        </w:rPr>
      </w:pPr>
      <w:r w:rsidRPr="00ED20ED">
        <w:rPr>
          <w:color w:val="000000" w:themeColor="text1"/>
        </w:rPr>
        <w:t xml:space="preserve">To externally test these findings, we evaluated a distinct dataset of genetically diverse mice, the BXD mouse collection.  In </w:t>
      </w:r>
      <w:r w:rsidR="00A45CB6" w:rsidRPr="00ED20ED">
        <w:rPr>
          <w:color w:val="000000" w:themeColor="text1"/>
        </w:rPr>
        <w:t>a secondary data analysis using data in</w:t>
      </w:r>
      <w:r w:rsidRPr="00ED20ED">
        <w:rPr>
          <w:color w:val="000000" w:themeColor="text1"/>
        </w:rPr>
        <w:t xml:space="preserve"> </w:t>
      </w:r>
      <w:r w:rsidRPr="00ED20ED">
        <w:rPr>
          <w:color w:val="000000" w:themeColor="text1"/>
        </w:rPr>
        <w:fldChar w:fldCharType="begin"/>
      </w:r>
      <w:r w:rsidR="00FA2FC4" w:rsidRPr="00ED20ED">
        <w:rPr>
          <w:color w:val="000000" w:themeColor="text1"/>
        </w:rPr>
        <w:instrText xml:space="preserve"> ADDIN ZOTERO_ITEM CSL_CITATION {"citationID":"HOpg15NS","properties":{"formattedCitation":"[10]","plainCitation":"[10]","noteIndex":0},"citationItems":[{"id":6025,"uris":["http://zotero.org/users/7317906/items/3NYJIKE5"],"itemData":{"id":6025,"type":"article-journal","abstract":"Metabolic homeostasis is achieved by complex molecular and cellular networks that differ significantly among individuals and are difficult to model with genetically engineered lines of mice optimized to study single gene function. Here, we systematically acquired metabolic phenotypes by using the EUMODIC EMPReSS protocols across a large panel of isogenic but diverse strains of mice (BXD type) to study the genetic control of metabolism. We generated and analyzed 140 classical phenotypes and deposited these in an open-access web service for systems genetics (www.genenetwork.org). Heritability, influence of sex, and genetic modifiers of traits were examined singly and jointly by using quantitative-trait locus (QTL) and expression QTL-mapping methods. Traits and networks were linked to loci encompassing both known variants and novel candidate genes, including alkaline phosphatase (ALPL), here linked to hypophosphatasia. The assembled and curated phenotypes provide key resources and exemplars that can be used to dissect complex metabolic traits and disorders. © 2012 Elsevier Inc.","container-title":"Cell","DOI":"10.1016/j.cell.2012.08.012","ISSN":"00928674","issue":"6","note":"PMID: 22939713\nCitation Key: Andreux2012c\nISBN: 1097-4172","page":"1287-1299","title":"Systems genetics of metabolism: The use of the BXD murine reference panel for multiscalar integration of traits","volume":"150","author":[{"family":"Andreux","given":"Pénélope A."},{"family":"Williams","given":"Evan G."},{"family":"Koutnikova","given":"Hana"},{"family":"Houtkooper","given":"Riekelt H. H."},{"family":"Champy","given":"Marie-France France"},{"family":"Henry","given":"Hugues"},{"family":"Schoonjans","given":"Kristina"},{"family":"Williams","given":"Robert W."},{"family":"Auwerx","given":"Johan"}],"issued":{"date-parts":[["2012",9,14]]},"citation-key":"Andreux2012c"}}],"schema":"https://github.com/citation-style-language/schema/raw/master/csl-citation.json"} </w:instrText>
      </w:r>
      <w:r w:rsidRPr="00ED20ED">
        <w:rPr>
          <w:color w:val="000000" w:themeColor="text1"/>
        </w:rPr>
        <w:fldChar w:fldCharType="separate"/>
      </w:r>
      <w:r w:rsidR="00FA2FC4" w:rsidRPr="00ED20ED">
        <w:rPr>
          <w:color w:val="000000" w:themeColor="text1"/>
        </w:rPr>
        <w:t>[10]</w:t>
      </w:r>
      <w:r w:rsidRPr="00ED20ED">
        <w:rPr>
          <w:color w:val="000000" w:themeColor="text1"/>
        </w:rPr>
        <w:fldChar w:fldCharType="end"/>
      </w:r>
      <w:r w:rsidRPr="00ED20ED">
        <w:rPr>
          <w:color w:val="000000" w:themeColor="text1"/>
        </w:rPr>
        <w:t xml:space="preserve">, we replicated this finding, showing a cross-sectional association between </w:t>
      </w:r>
      <w:r w:rsidR="00EB4B45" w:rsidRPr="00ED20ED">
        <w:rPr>
          <w:color w:val="000000" w:themeColor="text1"/>
        </w:rPr>
        <w:t>cholesterol</w:t>
      </w:r>
      <w:r w:rsidRPr="00ED20ED">
        <w:rPr>
          <w:color w:val="000000" w:themeColor="text1"/>
        </w:rPr>
        <w:t xml:space="preserve"> and </w:t>
      </w:r>
      <w:r w:rsidR="00EB4B45" w:rsidRPr="00ED20ED">
        <w:rPr>
          <w:color w:val="000000" w:themeColor="text1"/>
        </w:rPr>
        <w:t>calcium</w:t>
      </w:r>
      <w:r w:rsidRPr="00ED20ED">
        <w:rPr>
          <w:color w:val="000000" w:themeColor="text1"/>
        </w:rPr>
        <w:t xml:space="preserve"> levels </w:t>
      </w:r>
      <w:r w:rsidR="00EB4B45" w:rsidRPr="00ED20ED">
        <w:rPr>
          <w:color w:val="000000" w:themeColor="text1"/>
        </w:rPr>
        <w:t>after adjusting for sex differences</w:t>
      </w:r>
      <w:r w:rsidRPr="00ED20ED">
        <w:rPr>
          <w:color w:val="000000" w:themeColor="text1"/>
        </w:rPr>
        <w:t>.  Similar to the data from the diversity outbred mice,</w:t>
      </w:r>
      <w:r w:rsidR="009C47AD" w:rsidRPr="00ED20ED">
        <w:rPr>
          <w:color w:val="000000" w:themeColor="text1"/>
        </w:rPr>
        <w:t xml:space="preserve"> we estimate</w:t>
      </w:r>
      <w:r w:rsidRPr="00ED20ED">
        <w:rPr>
          <w:color w:val="000000" w:themeColor="text1"/>
        </w:rPr>
        <w:t xml:space="preserve"> a 14.8 +/- 5.1 mg/</w:t>
      </w:r>
      <w:proofErr w:type="spellStart"/>
      <w:r w:rsidRPr="00ED20ED">
        <w:rPr>
          <w:color w:val="000000" w:themeColor="text1"/>
        </w:rPr>
        <w:t>dL</w:t>
      </w:r>
      <w:proofErr w:type="spellEnd"/>
      <w:r w:rsidRPr="00ED20ED">
        <w:rPr>
          <w:color w:val="000000" w:themeColor="text1"/>
        </w:rPr>
        <w:t xml:space="preserve"> increase in cholesterol was observed for every 1 mg/</w:t>
      </w:r>
      <w:proofErr w:type="spellStart"/>
      <w:r w:rsidRPr="00ED20ED">
        <w:rPr>
          <w:color w:val="000000" w:themeColor="text1"/>
        </w:rPr>
        <w:t>dL</w:t>
      </w:r>
      <w:proofErr w:type="spellEnd"/>
      <w:r w:rsidRPr="00ED20ED">
        <w:rPr>
          <w:color w:val="000000" w:themeColor="text1"/>
        </w:rPr>
        <w:t xml:space="preserve"> increase in calcium</w:t>
      </w:r>
      <w:r w:rsidR="00BF3BE7" w:rsidRPr="00ED20ED">
        <w:rPr>
          <w:color w:val="000000" w:themeColor="text1"/>
        </w:rPr>
        <w:t xml:space="preserve"> (p=0.005)</w:t>
      </w:r>
      <w:r w:rsidRPr="00ED20ED">
        <w:rPr>
          <w:color w:val="000000" w:themeColor="text1"/>
        </w:rPr>
        <w:t>.  In the smaller BXD dataset there appeared to be a stronger relationship in male mice (Spearman’s rho=0.393 p=0.018</w:t>
      </w:r>
      <w:r w:rsidR="00EB4B45" w:rsidRPr="00ED20ED">
        <w:rPr>
          <w:color w:val="000000" w:themeColor="text1"/>
        </w:rPr>
        <w:t>, n=36 strains</w:t>
      </w:r>
      <w:r w:rsidRPr="00ED20ED">
        <w:rPr>
          <w:color w:val="000000" w:themeColor="text1"/>
        </w:rPr>
        <w:t>) than female mice (rho=0.269; p=0.297</w:t>
      </w:r>
      <w:r w:rsidR="00EB4B45" w:rsidRPr="00ED20ED">
        <w:rPr>
          <w:color w:val="000000" w:themeColor="text1"/>
        </w:rPr>
        <w:t>, n=17 strains</w:t>
      </w:r>
      <w:r w:rsidRPr="00ED20ED">
        <w:rPr>
          <w:color w:val="000000" w:themeColor="text1"/>
        </w:rPr>
        <w:t>), but in multivariate modelling there was no significant modifying effect of sex (p=0.178</w:t>
      </w:r>
      <w:r w:rsidR="00A92F83" w:rsidRPr="00ED20ED">
        <w:rPr>
          <w:color w:val="000000" w:themeColor="text1"/>
        </w:rPr>
        <w:t>)</w:t>
      </w:r>
      <w:r w:rsidR="00CD1A8A" w:rsidRPr="00ED20ED">
        <w:rPr>
          <w:color w:val="000000" w:themeColor="text1"/>
        </w:rPr>
        <w:t>, likely due to the relatively small number of female strains.</w:t>
      </w:r>
    </w:p>
    <w:p w14:paraId="72F44ECE" w14:textId="77777777" w:rsidR="001D0F83" w:rsidRPr="00ED20ED" w:rsidRDefault="001D0F83" w:rsidP="000B2E8A">
      <w:pPr>
        <w:rPr>
          <w:color w:val="000000" w:themeColor="text1"/>
        </w:rPr>
      </w:pPr>
    </w:p>
    <w:p w14:paraId="67B4E623" w14:textId="1D780CC4" w:rsidR="00EE6647" w:rsidRPr="00ED20ED" w:rsidRDefault="007014BD" w:rsidP="000B2E8A">
      <w:pPr>
        <w:rPr>
          <w:color w:val="000000" w:themeColor="text1"/>
        </w:rPr>
      </w:pPr>
      <w:r w:rsidRPr="00ED20ED">
        <w:rPr>
          <w:color w:val="000000" w:themeColor="text1"/>
        </w:rPr>
        <w:t>In the diversity outbred mice, s</w:t>
      </w:r>
      <w:r w:rsidR="009C47AD" w:rsidRPr="00ED20ED">
        <w:rPr>
          <w:color w:val="000000" w:themeColor="text1"/>
        </w:rPr>
        <w:t xml:space="preserve">erum calcium levels are </w:t>
      </w:r>
      <w:r w:rsidRPr="00ED20ED">
        <w:rPr>
          <w:color w:val="000000" w:themeColor="text1"/>
        </w:rPr>
        <w:t>not significantly altered</w:t>
      </w:r>
      <w:r w:rsidR="009C47AD" w:rsidRPr="00ED20ED">
        <w:rPr>
          <w:color w:val="000000" w:themeColor="text1"/>
        </w:rPr>
        <w:t xml:space="preserve"> by sex (p=0.5</w:t>
      </w:r>
      <w:r w:rsidR="002074A7" w:rsidRPr="00ED20ED">
        <w:rPr>
          <w:color w:val="000000" w:themeColor="text1"/>
        </w:rPr>
        <w:t>9</w:t>
      </w:r>
      <w:r w:rsidR="009C47AD" w:rsidRPr="00ED20ED">
        <w:rPr>
          <w:color w:val="000000" w:themeColor="text1"/>
        </w:rPr>
        <w:t>), and only modestly increased by HFHS diets (0.3</w:t>
      </w:r>
      <w:r w:rsidR="002074A7" w:rsidRPr="00ED20ED">
        <w:rPr>
          <w:color w:val="000000" w:themeColor="text1"/>
        </w:rPr>
        <w:t>0</w:t>
      </w:r>
      <w:r w:rsidR="009C47AD" w:rsidRPr="00ED20ED">
        <w:rPr>
          <w:color w:val="000000" w:themeColor="text1"/>
        </w:rPr>
        <w:t xml:space="preserve"> +/- 0.07 mg/</w:t>
      </w:r>
      <w:proofErr w:type="spellStart"/>
      <w:r w:rsidR="009C47AD" w:rsidRPr="00ED20ED">
        <w:rPr>
          <w:color w:val="000000" w:themeColor="text1"/>
        </w:rPr>
        <w:t>dL</w:t>
      </w:r>
      <w:proofErr w:type="spellEnd"/>
      <w:r w:rsidR="009C47AD" w:rsidRPr="00ED20ED">
        <w:rPr>
          <w:color w:val="000000" w:themeColor="text1"/>
        </w:rPr>
        <w:t>; p=</w:t>
      </w:r>
      <w:r w:rsidR="002074A7" w:rsidRPr="00ED20ED">
        <w:rPr>
          <w:color w:val="000000" w:themeColor="text1"/>
        </w:rPr>
        <w:t>5.1</w:t>
      </w:r>
      <w:r w:rsidR="009C47AD" w:rsidRPr="00ED20ED">
        <w:rPr>
          <w:color w:val="000000" w:themeColor="text1"/>
        </w:rPr>
        <w:t xml:space="preserve"> x 10</w:t>
      </w:r>
      <w:r w:rsidR="009C47AD" w:rsidRPr="00ED20ED">
        <w:rPr>
          <w:color w:val="000000" w:themeColor="text1"/>
          <w:vertAlign w:val="superscript"/>
        </w:rPr>
        <w:t>-5</w:t>
      </w:r>
      <w:r w:rsidR="009C47AD" w:rsidRPr="00ED20ED">
        <w:rPr>
          <w:color w:val="000000" w:themeColor="text1"/>
        </w:rPr>
        <w:t>; Supplementary Figure 2</w:t>
      </w:r>
      <w:r w:rsidR="002D07EC" w:rsidRPr="00ED20ED">
        <w:rPr>
          <w:color w:val="000000" w:themeColor="text1"/>
        </w:rPr>
        <w:t>C</w:t>
      </w:r>
      <w:r w:rsidR="009C47AD" w:rsidRPr="00ED20ED">
        <w:rPr>
          <w:color w:val="000000" w:themeColor="text1"/>
        </w:rPr>
        <w:t xml:space="preserve">).  </w:t>
      </w:r>
      <w:r w:rsidR="00414CEB" w:rsidRPr="00ED20ED">
        <w:rPr>
          <w:color w:val="000000" w:themeColor="text1"/>
        </w:rPr>
        <w:t xml:space="preserve">Since calcium is normally tightly controlled by homeostatic mechanisms </w:t>
      </w:r>
      <w:r w:rsidR="009C47AD" w:rsidRPr="00ED20ED">
        <w:rPr>
          <w:color w:val="000000" w:themeColor="text1"/>
        </w:rPr>
        <w:t>regulating</w:t>
      </w:r>
      <w:r w:rsidR="00414CEB" w:rsidRPr="00ED20ED">
        <w:rPr>
          <w:color w:val="000000" w:themeColor="text1"/>
        </w:rPr>
        <w:t xml:space="preserve"> </w:t>
      </w:r>
      <w:r w:rsidR="001D0F83" w:rsidRPr="00ED20ED">
        <w:rPr>
          <w:color w:val="000000" w:themeColor="text1"/>
        </w:rPr>
        <w:t>calcium absorption</w:t>
      </w:r>
      <w:r w:rsidR="00414CEB" w:rsidRPr="00ED20ED">
        <w:rPr>
          <w:color w:val="000000" w:themeColor="text1"/>
        </w:rPr>
        <w:t xml:space="preserve"> and bone remodeling, we tested whether bone mineral </w:t>
      </w:r>
      <w:r w:rsidR="001D0F83" w:rsidRPr="00ED20ED">
        <w:rPr>
          <w:color w:val="000000" w:themeColor="text1"/>
        </w:rPr>
        <w:t xml:space="preserve">content and </w:t>
      </w:r>
      <w:r w:rsidR="00414CEB" w:rsidRPr="00ED20ED">
        <w:rPr>
          <w:color w:val="000000" w:themeColor="text1"/>
        </w:rPr>
        <w:t>density in these mice was associated with cholesterol levels.</w:t>
      </w:r>
      <w:r w:rsidR="001D0F83" w:rsidRPr="00ED20ED">
        <w:rPr>
          <w:color w:val="000000" w:themeColor="text1"/>
        </w:rPr>
        <w:t xml:space="preserve">  As shown in Supplementary Figure 2</w:t>
      </w:r>
      <w:r w:rsidR="002D07EC" w:rsidRPr="00ED20ED">
        <w:rPr>
          <w:color w:val="000000" w:themeColor="text1"/>
        </w:rPr>
        <w:t>D</w:t>
      </w:r>
      <w:r w:rsidR="001D0F83" w:rsidRPr="00ED20ED">
        <w:rPr>
          <w:color w:val="000000" w:themeColor="text1"/>
        </w:rPr>
        <w:t xml:space="preserve"> and </w:t>
      </w:r>
      <w:r w:rsidR="002D07EC" w:rsidRPr="00ED20ED">
        <w:rPr>
          <w:color w:val="000000" w:themeColor="text1"/>
        </w:rPr>
        <w:t>E</w:t>
      </w:r>
      <w:r w:rsidR="00166EE9" w:rsidRPr="00ED20ED">
        <w:rPr>
          <w:color w:val="000000" w:themeColor="text1"/>
        </w:rPr>
        <w:t>,</w:t>
      </w:r>
      <w:r w:rsidR="001D0F83" w:rsidRPr="00ED20ED">
        <w:rPr>
          <w:color w:val="000000" w:themeColor="text1"/>
        </w:rPr>
        <w:t xml:space="preserve"> there was no </w:t>
      </w:r>
      <w:r w:rsidR="00724665" w:rsidRPr="00ED20ED">
        <w:rPr>
          <w:color w:val="000000" w:themeColor="text1"/>
        </w:rPr>
        <w:t>evidence of an</w:t>
      </w:r>
      <w:r w:rsidR="001D0F83" w:rsidRPr="00ED20ED">
        <w:rPr>
          <w:color w:val="000000" w:themeColor="text1"/>
        </w:rPr>
        <w:t xml:space="preserve"> association between bone mass or density measured at 21 weeks and cholesterol levels </w:t>
      </w:r>
      <w:r w:rsidR="00B063F8" w:rsidRPr="00ED20ED">
        <w:rPr>
          <w:color w:val="000000" w:themeColor="text1"/>
        </w:rPr>
        <w:t xml:space="preserve">measured at 19 weeks </w:t>
      </w:r>
      <w:r w:rsidR="001D0F83" w:rsidRPr="00ED20ED">
        <w:rPr>
          <w:color w:val="000000" w:themeColor="text1"/>
        </w:rPr>
        <w:t>(p=</w:t>
      </w:r>
      <w:r w:rsidR="00724665" w:rsidRPr="00ED20ED">
        <w:rPr>
          <w:color w:val="000000" w:themeColor="text1"/>
        </w:rPr>
        <w:t>0.9</w:t>
      </w:r>
      <w:r w:rsidR="002074A7" w:rsidRPr="00ED20ED">
        <w:rPr>
          <w:color w:val="000000" w:themeColor="text1"/>
        </w:rPr>
        <w:t>3</w:t>
      </w:r>
      <w:r w:rsidR="00724665" w:rsidRPr="00ED20ED">
        <w:rPr>
          <w:color w:val="000000" w:themeColor="text1"/>
        </w:rPr>
        <w:t xml:space="preserve"> and </w:t>
      </w:r>
      <w:r w:rsidR="001D0F83" w:rsidRPr="00ED20ED">
        <w:rPr>
          <w:color w:val="000000" w:themeColor="text1"/>
        </w:rPr>
        <w:t>0.</w:t>
      </w:r>
      <w:r w:rsidR="002074A7" w:rsidRPr="00ED20ED">
        <w:rPr>
          <w:color w:val="000000" w:themeColor="text1"/>
        </w:rPr>
        <w:t>90</w:t>
      </w:r>
      <w:r w:rsidR="00724665" w:rsidRPr="00ED20ED">
        <w:rPr>
          <w:color w:val="000000" w:themeColor="text1"/>
        </w:rPr>
        <w:t xml:space="preserve"> respectively)</w:t>
      </w:r>
      <w:r w:rsidR="009C47AD" w:rsidRPr="00ED20ED">
        <w:rPr>
          <w:color w:val="000000" w:themeColor="text1"/>
        </w:rPr>
        <w:t xml:space="preserve"> in the diversity outbred dataset</w:t>
      </w:r>
      <w:r w:rsidR="00724665" w:rsidRPr="00ED20ED">
        <w:rPr>
          <w:color w:val="000000" w:themeColor="text1"/>
        </w:rPr>
        <w:t>.</w:t>
      </w:r>
      <w:r w:rsidR="00292880" w:rsidRPr="00ED20ED">
        <w:rPr>
          <w:color w:val="000000" w:themeColor="text1"/>
        </w:rPr>
        <w:t xml:space="preserve">  </w:t>
      </w:r>
    </w:p>
    <w:p w14:paraId="77E1BE56" w14:textId="2A4FDFC8" w:rsidR="009D2910" w:rsidRPr="00ED20ED" w:rsidRDefault="009D2910" w:rsidP="000B2E8A">
      <w:pPr>
        <w:rPr>
          <w:color w:val="000000" w:themeColor="text1"/>
        </w:rPr>
      </w:pPr>
    </w:p>
    <w:p w14:paraId="5548BCEB" w14:textId="5063DCB6" w:rsidR="009D2910" w:rsidRPr="00ED20ED" w:rsidRDefault="00567EB3" w:rsidP="00E50DC1">
      <w:pPr>
        <w:pStyle w:val="Heading1"/>
      </w:pPr>
      <w:r w:rsidRPr="00ED20ED">
        <w:t>Conclusions</w:t>
      </w:r>
    </w:p>
    <w:p w14:paraId="6DDBAB1A" w14:textId="23B440D2" w:rsidR="009D2910" w:rsidRPr="00ED20ED" w:rsidRDefault="009D2910" w:rsidP="000B2E8A">
      <w:pPr>
        <w:rPr>
          <w:color w:val="000000" w:themeColor="text1"/>
        </w:rPr>
      </w:pPr>
    </w:p>
    <w:p w14:paraId="1BBE3905" w14:textId="19249962" w:rsidR="002F7AF7" w:rsidRPr="00ED20ED" w:rsidRDefault="00E86175" w:rsidP="004110BD">
      <w:pPr>
        <w:rPr>
          <w:color w:val="000000" w:themeColor="text1"/>
        </w:rPr>
      </w:pPr>
      <w:r w:rsidRPr="00ED20ED">
        <w:rPr>
          <w:color w:val="000000" w:themeColor="text1"/>
        </w:rPr>
        <w:t xml:space="preserve">In this study we report an association between calcium and cholesterol in </w:t>
      </w:r>
      <w:r w:rsidR="002F7AF7" w:rsidRPr="00ED20ED">
        <w:rPr>
          <w:color w:val="000000" w:themeColor="text1"/>
        </w:rPr>
        <w:t>two distinct mouse datasets</w:t>
      </w:r>
      <w:r w:rsidR="00B66305" w:rsidRPr="00ED20ED">
        <w:rPr>
          <w:color w:val="000000" w:themeColor="text1"/>
        </w:rPr>
        <w:t xml:space="preserve">.  </w:t>
      </w:r>
      <w:r w:rsidR="008B0A52" w:rsidRPr="00ED20ED">
        <w:rPr>
          <w:color w:val="000000" w:themeColor="text1"/>
        </w:rPr>
        <w:t>This relationship was similar across both sexes and over both normal chow and obesogenic high fat, high sucrose diet</w:t>
      </w:r>
      <w:r w:rsidR="002F7AF7" w:rsidRPr="00ED20ED">
        <w:rPr>
          <w:color w:val="000000" w:themeColor="text1"/>
        </w:rPr>
        <w:t>s</w:t>
      </w:r>
      <w:r w:rsidR="008B0A52" w:rsidRPr="00ED20ED">
        <w:rPr>
          <w:color w:val="000000" w:themeColor="text1"/>
        </w:rPr>
        <w:t xml:space="preserve">.  </w:t>
      </w:r>
      <w:r w:rsidR="00292880" w:rsidRPr="00ED20ED">
        <w:rPr>
          <w:bCs/>
          <w:color w:val="000000" w:themeColor="text1"/>
        </w:rPr>
        <w:t>We were not surprised that HFHS feeding raised cholesterol, as this has been widely observed in mice, rats</w:t>
      </w:r>
      <w:r w:rsidR="001039EC" w:rsidRPr="00ED20ED">
        <w:rPr>
          <w:bCs/>
          <w:color w:val="000000" w:themeColor="text1"/>
        </w:rPr>
        <w:t>,</w:t>
      </w:r>
      <w:r w:rsidR="00292880" w:rsidRPr="00ED20ED">
        <w:rPr>
          <w:bCs/>
          <w:color w:val="000000" w:themeColor="text1"/>
        </w:rPr>
        <w:t xml:space="preserve"> and humans.  This is likely due to a combination of increased dietary cholesterol, triglycerides</w:t>
      </w:r>
      <w:r w:rsidR="001039EC" w:rsidRPr="00ED20ED">
        <w:rPr>
          <w:bCs/>
          <w:color w:val="000000" w:themeColor="text1"/>
        </w:rPr>
        <w:t>,</w:t>
      </w:r>
      <w:r w:rsidR="00292880" w:rsidRPr="00ED20ED">
        <w:rPr>
          <w:bCs/>
          <w:color w:val="000000" w:themeColor="text1"/>
        </w:rPr>
        <w:t xml:space="preserve"> and body fat in these mice.  The calcium relationship with cholesterol that was identified here is a unique observation in mice. As the magnitude of elevations of cholesterol and calcium from HFHS diet were similar, and </w:t>
      </w:r>
      <w:r w:rsidR="00C832B8" w:rsidRPr="00ED20ED">
        <w:rPr>
          <w:bCs/>
          <w:color w:val="000000" w:themeColor="text1"/>
        </w:rPr>
        <w:t>because</w:t>
      </w:r>
      <w:r w:rsidR="00292880" w:rsidRPr="00ED20ED">
        <w:rPr>
          <w:bCs/>
          <w:color w:val="000000" w:themeColor="text1"/>
        </w:rPr>
        <w:t xml:space="preserve"> diet did not </w:t>
      </w:r>
      <w:r w:rsidR="001C6727" w:rsidRPr="00ED20ED">
        <w:rPr>
          <w:bCs/>
          <w:color w:val="000000" w:themeColor="text1"/>
        </w:rPr>
        <w:t xml:space="preserve">substantially </w:t>
      </w:r>
      <w:r w:rsidR="00292880" w:rsidRPr="00ED20ED">
        <w:rPr>
          <w:bCs/>
          <w:color w:val="000000" w:themeColor="text1"/>
        </w:rPr>
        <w:t>alter calcium levels, it is possible that calcium and diet are independent predictors of cholesterol homeostasis</w:t>
      </w:r>
      <w:r w:rsidR="00D01721" w:rsidRPr="00ED20ED">
        <w:rPr>
          <w:color w:val="000000" w:themeColor="text1"/>
        </w:rPr>
        <w:t xml:space="preserve">. </w:t>
      </w:r>
      <w:r w:rsidR="000C4958" w:rsidRPr="00ED20ED">
        <w:rPr>
          <w:color w:val="000000" w:themeColor="text1"/>
        </w:rPr>
        <w:t xml:space="preserve">The finding that </w:t>
      </w:r>
      <w:r w:rsidR="00292880" w:rsidRPr="00ED20ED">
        <w:rPr>
          <w:color w:val="000000" w:themeColor="text1"/>
        </w:rPr>
        <w:t>the calcium-cholesterol</w:t>
      </w:r>
      <w:r w:rsidR="000C4958" w:rsidRPr="00ED20ED">
        <w:rPr>
          <w:color w:val="000000" w:themeColor="text1"/>
        </w:rPr>
        <w:t xml:space="preserve"> association is largely independent of sex, </w:t>
      </w:r>
      <w:r w:rsidR="00F34566" w:rsidRPr="00ED20ED">
        <w:rPr>
          <w:color w:val="000000" w:themeColor="text1"/>
        </w:rPr>
        <w:t>diets or triglyceride levels suggests that serum calcium may represent a novel biomarker of dysfunctional cholesterol homeostasis and may point to novel mechanisms by which cholesterol could be controlled.</w:t>
      </w:r>
    </w:p>
    <w:p w14:paraId="2E00D0F8" w14:textId="77777777" w:rsidR="002F7AF7" w:rsidRPr="00ED20ED" w:rsidRDefault="002F7AF7" w:rsidP="000B2E8A">
      <w:pPr>
        <w:rPr>
          <w:color w:val="000000" w:themeColor="text1"/>
        </w:rPr>
      </w:pPr>
    </w:p>
    <w:p w14:paraId="52875CE6" w14:textId="6F8618F1" w:rsidR="00B66305" w:rsidRPr="00ED20ED" w:rsidRDefault="00F34566" w:rsidP="000B2E8A">
      <w:pPr>
        <w:rPr>
          <w:color w:val="000000" w:themeColor="text1"/>
        </w:rPr>
      </w:pPr>
      <w:r w:rsidRPr="00ED20ED">
        <w:rPr>
          <w:color w:val="000000" w:themeColor="text1"/>
        </w:rPr>
        <w:t>To our knowledge this is the first demonstration of an association between serum calcium and cholesterol in rodents.  That being said, several</w:t>
      </w:r>
      <w:r w:rsidR="000C4958" w:rsidRPr="00ED20ED">
        <w:rPr>
          <w:color w:val="000000" w:themeColor="text1"/>
        </w:rPr>
        <w:t xml:space="preserve"> large cross-sectional studies have consistently demonstrated a correlation between serum calcium and cholesterol in multiple populations </w:t>
      </w:r>
      <w:r w:rsidR="000C4958" w:rsidRPr="00ED20ED">
        <w:rPr>
          <w:color w:val="000000" w:themeColor="text1"/>
        </w:rPr>
        <w:fldChar w:fldCharType="begin"/>
      </w:r>
      <w:r w:rsidR="005463C6" w:rsidRPr="00ED20ED">
        <w:rPr>
          <w:color w:val="000000" w:themeColor="text1"/>
        </w:rPr>
        <w:instrText xml:space="preserve"> ADDIN ZOTERO_ITEM CSL_CITATION {"citationID":"aGj0eeYz","properties":{"formattedCitation":"[19\\uc0\\u8211{}32]","plainCitation":"[19–32]","noteIndex":0},"citationItems":[{"id":10679,"uris":["http://zotero.org/users/7317906/items/88MJM3KA"],"itemData":{"id":10679,"type":"article-journal","abstract":"Data from a health screening survey with over 18,000 adult participants were used to determine the relations between serum calcium concentration and the cardiovascular risk factors hypertension, hyperglycaemia, and hyperlipidaemia. Blood pressure and serum glucose and cholesterol concentrations were all positively related to each other independent of age, sex, kidney function, and obesity. Similar relations between the risk factors were found in subjects with hypertension or hyperglycaemia independent of the degree of overweight. These results suggested that there might be a metabolic syndrome of cardiovascular risk factors. Serum calcium concentration was positively related to systolic and diastolic blood pressures and serum glucose and cholesterol concentrations. Thus a common feature in the syndrome is an increased serum calcium concentration. The relations between serum calcium concentrations and the cardiovascular risk factors were not limited to the upper parts of the distribution, being seen over a wide range. Changes in calcium metabolism seem to be related to a metabolic syndrome of hypertension, impaired glucose tolerance, and hyperlipidaemia.","container-title":"BMJ : British Medical Journal","ISSN":"0959-8138","issue":"6654","journalAbbreviation":"BMJ","note":"PMID: 3142567\nPMCID: PMC1834646","page":"960-963","source":"PubMed Central","title":"Relation of serum calcium concentration to metabolic risk factors for cardiovascular disease.","volume":"297","author":[{"family":"Lind","given":"L."},{"family":"Jakobsson","given":"S."},{"family":"Lithell","given":"H."},{"family":"Wengle","given":"B."},{"family":"Ljunghall","given":"S."}],"issued":{"date-parts":[["1988",10,15]]},"citation-key":"lindRelationSerumCalcium1988"}},{"id":10682,"uris":["http://zotero.org/users/7317906/items/QEPT6GA5"],"itemData":{"id":10682,"type":"article-journal","abstract":"Background: The high levels of serum calcium and cholesterol are the important risk factors of cardiovascular disease (CVD), which frequently influence each other during the development of CVD. However, few studies have examined their temporal relationship to confirm the precursor, and it is still largely unknown whether and how their temporal relationship would influence the development of CVD. This study aimed to establish the temporal relationship between the changes in serum calcium and cholesterol using the longitudinal cohort data, and examine whether this temporal relationship influenced the arterial elasticity indicated by brachial-ankle pulse wave velocity (baPWV).Methods: This is a cohort study with a sample of 3,292 Chinese participants (aged 20–74 years) with 5.7 years follow-up. Serum calcium and cholesterol were measured at baseline and follow-up survey. The cross-lagged path analysis was used to examine their temporal relationship, and mediation analysis was performed to evaluate the potential mediating effect.Results: The cross-lagged path coefficients (β2 values) from baseline serum calcium to follow-up cholesterol was significantly greater than the path coefficients (β1 values) from baseline cholesterol to follow-up serum calcium (β2 = 0.110 vs. β1 = 0.047; P = 0.010) after adjusting for the multiple covariates. The path coefficients from baseline serum calcium to follow-up cholesterol in the participants with high baPWV was significantly greater than the participants with low baPWV (β2 = 0.155 for high baPWV and β2 = 0.077 for low baPWV, P = 0.028 for the difference between the β2 values). Moreover, cholesterol partially mediated the association between the higher serum calcium and greater subsequent baPWV values, the percentage of the total effect mediated by cholesterol was estimated at 21.7%.Conclusion: Our findings indicate that increased serum calcium precedes increased in serum cholesterol, and this temporal relationship may contribute to the development of higher baPWV levels.","container-title":"Frontiers in Nutrition","ISSN":"2296-861X","source":"Frontiers","title":"Temporal Relationship Between Changes in Serum Calcium and Hypercholesteremia and Its Impact on Future Brachial-Ankle Pulse Wave Velocity Levels","URL":"https://www.frontiersin.org/articles/10.3389/fnut.2021.754358","volume":"8","author":[{"family":"Meng","given":"Xing"},{"family":"Han","given":"Tianshu"},{"family":"Jiang","given":"Wenbo"},{"family":"Dong","given":"Fengli"},{"family":"Sun","given":"Hongxue"},{"family":"Wei","given":"Wei"},{"family":"Yan","given":"Yageng"}],"accessed":{"date-parts":[["2022",12,5]]},"issued":{"date-parts":[["2021"]]},"citation-key":"mengTemporalRelationshipChanges2021"}},{"id":10684,"uris":["http://zotero.org/users/7317906/items/PPSCBETR"],"itemData":{"id":10684,"type":"article-journal","abstract":"—Total serum calcium levels were measured in 12 865 men and 14 293 women, between the ages of 25 and 97 years, in the Tromsø Study during 1994 and 1995. With the use of a sex-specific multiple linear regression model with age, calcium, body mass index, cholesterol, HDL cholesterol, triglycerides, systolic and diastolic blood pressure, and pulse as possible covariates, serum calcium was significantly (P&lt;0.001) and positively associated with systolic and diastolic blood pressure, serum cholesterol, and HDL cholesterol in both sexes. A similar but weaker association was observed between serum calcium and triglycerides in men (P&lt;0.01). In all age groups, serum calcium levels were higher in men with a history of myocardial infarction than in those without, and the difference was significant (P&lt;0.0001) in a linear regression analysis adjusted for age. When all the other variables were also included in a logistic regression model, serum calcium was a highly significant (P&lt;0.0001) predictor of myocardial infarction in men, with an odds ratio of 1.2 per 0.1 mmol/L increase in serum calcium. In women, a nonsignificant trend was again seen. Because the free or ionized form of calcium is the physiologically important form and serum calcium was not corrected for serum albumin in our study, the results must be interpreted with caution. However, it appears likely that serum calcium is a predictor of cardiovascular disease in men.","container-title":"Hypertension","DOI":"10.1161/01.HYP.34.3.484","issue":"3","note":"publisher: American Heart Association","page":"484-490","source":"ahajournals.org (Atypon)","title":"Serum Calcium and Cardiovascular Risk Factors and Diseases","volume":"34","author":[{"family":"Jorde","given":"Rolf"},{"family":"Sundsfjord","given":"Johan"},{"family":"Fitzgerald","given":"Patrick"},{"family":"Bønaa","given":"Kaare H."}],"issued":{"date-parts":[["1999",9]]},"citation-key":"jordeSerumCalciumCardiovascular1999"}},{"id":10705,"uris":["http://zotero.org/users/7317906/items/XKPS2AC7"],"itemData":{"id":10705,"type":"article-journal","abstract":"Some epidemiological evidence shows a link between abnormality of lipid profiles and variations in serum calcium. However, it is unknown whether this association resulted from confounding factors. The present study was designed to investigate the relationship between serum lipids and calcium. Serum calcium was corrected for albumin. Major confounding factors including age, gender, medications, menopause, parathyroid hormone (PTH) and 25-OH-vitamin D status were controlled in analyses. A total of 1907 adult subjects from the province of Newfoundland and Labrador (NL), Canada participated in the study. Significant positive correlations were detected between serum total cholesterol and high density lipoprotein-cholesterol (HDL-c) with variations of serum Ca++ in both genders (p &lt; 0.05?0.0001). Significant positive correlations were additionally detected between triglycerides (TG) and low density lipoprotein-cholesterol (LDL-c) with Ca++ in women only (p &lt; 0.0001) in partial correlation analyses. Similar significant results were detected in both females and males not taking any medication. Analyses were performed based on menopausal status as well. Significant correlations were seen in both pre- and post-menopausal women but higher correlation coefficients were observed in pre-menopausal women as compared to post-menopausal women. Subjects with low calcium levels had the lowest concentration of total cholesterol, TG, HDL-c and LDL-c, while subjects with high calcium levels had the highest concentration of all four markers in women. The significant associations between cholesterol, TG and LDL-c and serum Ca++ remained after calcium was adjusted for 25-OH-vitamin D and PTH. Our results indicate that the abnormality of serum lipid profiles are significantly correlated with altered serum Ca++ levels independent of age, obesity status, medication, phosphorus, magnesium, 25-OH-vitamin D and PTH.","container-title":"Clinical medicine. Endocrinology and diabetes","DOI":"10.4137/CMED.S2974","ISSN":"1178-1173","language":"en","note":"publisher: SAGE Publications","page":"CMED.S2974","source":"SAGE Journals","title":"Clinical Medicine: Endocrinology and Diabetes: Abnormality of Serum Lipids are Independently Associated with Increased Serum Calcium Level in the Adult Newfoundland Population","title-short":"Clinical Medicine","volume":"2","author":[{"family":"Kennedy","given":"Aaron"},{"family":"Vasdev","given":"Sudesh"},{"family":"Randell","given":"Edward"},{"family":"Xie","given":"Ya-Gang"},{"family":"Green","given":"Kristian"},{"family":"Zhang","given":"Hongwei"},{"family":"Sun","given":"Guang"}],"issued":{"date-parts":[["2009",1,1]]},"citation-key":"kennedyClinicalMedicineEndocrinology2009"}},{"id":10703,"uris":["http://zotero.org/users/7317906/items/9EASLSSW"],"itemData":{"id":10703,"type":"article-journal","abstract":"The aim of this cross-sectional study was to examine the association between serum calcium and the components of metabolic syndrome (MetS).As a part of the national prevention program of diabetes in Finland (FIN-D2D), a randomly selected study population of 4500 middle-aged men and women were recruited from three central hospital district areas. Anthropometric measurements were performed by a trained nurse. An oral glucose tolerance test was performed and serum calcium and lipids were measured. We assessed current medications, physical activity, smoking, alcohol consumption, calcium intake, and vitamin D intake. The MetS was defined according to the criteria of the updated National Education Program. The study population consisted of 2896 individuals: 1396 men (62% of invited individuals) and 1500 women (66.7% of invited individuals).The mean age was 60.3±8.3 years in men and 59.8±8.5 years in women. The prevalence of MetS was 50.7% in women and 55.8% in men. The prevalence of MetS and its components, except high-density lipoprotein (HDL)-cholesterol, increased linearly with increasing serum calcium (P&amp;lt;0.001), even after adjustment for age, physical activity, alcohol, vitamin D intake, calcium intake, and smoking. The threshold value for serum calcium for MetS was 2.50 mmol/l in this population. The association of MetS with total serum calcium was similar even after exclusion of patients treated with hypertensive drugs. The drug treatments for hypertension, dyslipidemia, and diabetes increased in a similar pattern.Serum calcium level is associated with MetS and its components, except HDL-cholesterol.","container-title":"European Journal of Endocrinology","DOI":"10.1530/EJE-11-0066","ISSN":"0804-4643","issue":"3","journalAbbreviation":"European Journal of Endocrinology","page":"429-434","source":"Silverchair","title":"Serum calcium level is associated with metabolic syndrome in the general population: FIN-D2D study","title-short":"Serum calcium level is associated with metabolic syndrome in the general population","volume":"165","author":[{"family":"Saltevo","given":"J"},{"family":"Niskanen","given":"Leo"},{"family":"Kautiainen","given":"Hannu"},{"family":"Teittinen","given":"Jorma"},{"family":"Oksa","given":"Heikki"},{"family":"Korpi-Hyövälti","given":"Eeva"},{"family":"Sundvall","given":"Jouko"},{"family":"Männistö","given":"Satu"},{"family":"Peltonen","given":"Markku"},{"family":"Mäntyselkä","given":"Pekka"},{"family":"Vanhala","given":"Mauno"}],"issued":{"date-parts":[["2011",9,1]]},"citation-key":"saltevoSerumCalciumLevel2011"}},{"id":10699,"uris":["http://zotero.org/users/7317906/items/Z6H2D948"],"itemData":{"id":10699,"type":"article-journal","abstract":"Despite the well-documented role of calcium in cell metabolism, its role in the development of cardiovascular disease is still under heavy debate. Several studies suggest that calcium supplementation might be associated with an increased risk of coronary heart disease, whereas others underline a significant effect on lowering high blood pressure and hyperlipidemia. The purpose of this study was to investigate, in a large nonselected cohort from South Italy, if serum calcium levels correlate with lipid values and can therefore be linked to higher individual cardiovascular risk., Eight-thousand-six-hundred-ten outpatients addressed to the Laboratory of Clinical Biochemistry, University of Magna Græcia, Catanzaro, Italy from January 2012 to December 2013 for routine blood tests, were enrolled in the study. Total HDL-, LDL- and non-HDL colesterol, triglycerides, and calcium were determined with standard methods., We observed a significant association between total cholesterol, LDL-cholesterol, HDL-cholesterol, non-HDL cholesterol, triglycerides, and serum calcium in men and postmenopause women. Interestingly, in premenopause women, we only found a direct correlation between serum calcium, total cholesterol, and HDL-cholesterol. Calcium significantly increased while increasing total cholesterol and triglycerides in men and postmenopause women., Our results confirm that progressive increase of serum calcium level correlates with worsening of lipid profile in our study population. Therefore, we suggest that a greater caution should be used in calcium supplement prescription particularly in men and women undergoing menopause, in which an increase of serum lipids is already known to be associated with a higher cardiovascular risk.","container-title":"Medicine","DOI":"10.1097/MD.0000000000002774","ISSN":"0025-7974","issue":"8","journalAbbreviation":"Medicine (Baltimore)","note":"PMID: 26937904\nPMCID: PMC4779001","page":"e2774","source":"PubMed Central","title":"Serum Calcium Increase Correlates With Worsening of Lipid Profile","volume":"95","author":[{"family":"Gallo","given":"Luigia"},{"family":"Faniello","given":"Maria C."},{"family":"Canino","given":"Giovanni"},{"family":"Tripolino","given":"Cesare"},{"family":"Gnasso","given":"Agostino"},{"family":"Cuda","given":"Giovanni"},{"family":"Costanzo","given":"Francesco S."},{"family":"Irace","given":"Concetta"}],"issued":{"date-parts":[["2016",3,3]]},"citation-key":"galloSerumCalciumIncrease2016"}},{"id":10694,"uris":["http://zotero.org/users/7317906/items/3K3SR4LH"],"itemData":{"id":10694,"type":"article-journal","abstract":"To study the association between serum calcium and serum lipids, data from 5394 men and 4800 women in the Belgian Interuniversity Research on Nutrition and Health (25–74 years) were used. By visual inspection of the data a linear increase of both total and HDL cholesterol with serum calcium levels was observed, consistently over all age groups and both sexes. In order to adjust the measured serum calcium concentrations for total serum protein, statistical analyses were performed using Parfitt's correction formula. Multivariate analysis showed in both sexes a highly significant positive association between corrected calcium and total cholesterol independent of age, systolic blood pressure, body mass index, serum uric acid, P/S ratio of diet, cholesterol intake, smoking, educational level and geographical area. The adjusted differences in total cholesterol between the lowest and highest quartile range of the calcium distribution were about 13 mg/dl for both men and women. Protein-corrected calcium was among the strongest correlates with total cholesterol. The analysis of the relation with HDL cholesterol revealed an effect modification by gender. For men no statistically significant correlation between calcium and HDL cholesterol was observed while for women a strong increase of HDL with protein-corrected calcium was found resulting in an adjusted difference of 2.5 mg/dl between the lowest and highest calcium quartile range.","container-title":"Atherosclerosis","DOI":"10.1016/0021-9150(94)90114-7","ISSN":"0021-9150","issue":"2","journalAbbreviation":"Atherosclerosis","language":"en","page":"193-200","source":"ScienceDirect","title":"Epidemiological evidence for an association between serum calcium and serum lipids","volume":"108","author":[{"family":"De Bacquer","given":"D."},{"family":"De Henauw","given":"S."},{"family":"De Backer","given":"G."},{"family":"Kornitzer","given":"M."}],"issued":{"date-parts":[["1994",8,1]]},"citation-key":"debacquerEpidemiologicalEvidenceAssociation1994"}},{"id":10690,"uris":["http://zotero.org/users/7317906/items/F6VNJ6GQ"],"itemData":{"id":10690,"type":"article-journal","abstract":"Lipoprotein cholesterol determinations in 6328 individuals aged 20 to 79 years in the Framingham Heart Study Cohort and Offspring were related by multiple regression analysis to reported cigarette smoking, alcohol intake, and Quetelet Index (wt/ht2). Cigarette smoking was found to be strongly associated with \"atherogenic\" lipoprotein cholesterol profiles in young adults, and particularly in women. The associations for alcohol intake were mostly uniform across age groups and lipoprotein cholesterol fractions, while coefficients for Quetelet Index varied considerably. Blood chemistry associations were studied in participants under 50 years, after controlling for smoking, Quetelet Index, and alcohol intake. Significant associations for high density lipoprotein cholesterol (HDL-C) were seen for both sexes with alkaline phosphatase, serum calcium, serum u ric acid, and leucocyte count. Low density lipoprotein cholesterol (LDL-C) associations were observed with calcium, hematocrit, lactate dehydrogenase, and leucocyte count in men and women, while very low density lipoprotein cholesterol (VLDL-C) associations occurred with alkaline phosphatase, glucose, uric acid, and leucocyte count in both sexes. A 1 mg/dl higher calcium corresponded to an HDL-C approximately 4 mg/dl greater and a LDL-C typically 6 mg/dl greater after controlling for 12 other variables. A 1000/ml increase in leucocyte count was typically associated with a decrease in HDL-C by 1 mg/dl and an increase in LDL-C and VLDL-C of 1 mg/dl each.","container-title":"Arteriosclerosis: An Official Journal of the American Heart Association, Inc.","DOI":"10.1161/01.ATV.3.3.273","issue":"3","note":"publisher: American Heart Association","page":"273-281","source":"ahajournals.org (Atypon)","title":"Factors associated with lipoprotein cholesterol levels. The Framingham study.","volume":"3","author":[{"family":"Wilson","given":"P W"},{"family":"Garrison","given":"R J"},{"family":"Abbott","given":"R D"},{"family":"Castelli","given":"W P"}],"issued":{"date-parts":[["1983",5]]},"citation-key":"wilsonFactorsAssociatedLipoprotein1983"}},{"id":10713,"uris":["http://zotero.org/users/7317906/items/JWEETBYU"],"itemData":{"id":10713,"type":"article-journal","abstract":"Serum calcium, although only comprising 1% of total body calcium, is involved in intracellular signal pathways, vascular dilatation/constriction, and muscle contraction, which are crucial for insulin secretion, cholesterol catabolism, and blood pressure regulation. As far as we know, research on the relationship between serum calcium level and metabolic syndrome (MetS), diabetes, and hypertension in one longitudinal study is rare. Owing to the crucial role of serum calcium in human cardiometabolic physiology and lack of related study so far, this study aims to describe the relationship between serum calcium level and the incidence of MetS, diabetes, and hypertension. During the period 2010–2016, there are two parts to our study: cross-sectional analysis and longitudinal analysis. Logistic regression was applied for cross-sectional analysis of the association between serum calcium level or albumin-corrected calcium (ACCA) and the prevalence of MetS, diabetes, or hypertension. Receiver operating characteristic (ROC) curve analysis was used for calculating of optimal cut-off value of serum calcium and ACCA. Cox proportional regression for development of MetS, diabetes, and hypertension according to different cut-off values of serum calcium level and ACCA were conducted. At baseline, there were 27,364 participants in our study. Serum calcium level had positive association with diabetes in the total population, male, and female. ACCA level had positive association with diabetes in the total population, male, and female. In unadjusted and multivariate Cox proportional hazard models, serum calcium level was associated with increased risk of incident MetS in the total population and male. ACCA was associated with increased risk of incident MetS in the total population and male. ACCA was associated with increased risk of incident diabetes in the total population and male participants. This study describes the relationship between serum calcium level and the incidence of MetS, diabetes, and hypertension. Higher serum calcium level is associated with increased risk of MetS, diabetes, and hypertension.","container-title":"Scientific Reports","DOI":"10.1038/s41598-020-60209-w","ISSN":"2045-2322","issue":"1","journalAbbreviation":"Sci Rep","language":"en","license":"2020 The Author(s)","note":"number: 1\npublisher: Nature Publishing Group","page":"3192","source":"www.nature.com","title":"Association between Serum Calcium and Risk of Cardiometabolic Disease among Community-dwelling Adults in Taiwan","volume":"10","author":[{"family":"Chou","given":"Cheng-Wai"},{"family":"Fang","given":"Wen-Hui"},{"family":"Chen","given":"Yuan-Yuei"},{"family":"Wang","given":"Chung-Ching"},{"family":"Kao","given":"Tung-Wei"},{"family":"Wu","given":"Chen-Jung"},{"family":"Chen","given":"Wei-Liang"}],"issued":{"date-parts":[["2020",2,21]]},"citation-key":"chouAssociationSerumCalcium2020"}},{"id":10715,"uris":["http://zotero.org/users/7317906/items/EPSLCLWP"],"itemData":{"id":10715,"type":"article-journal","abstract":"J Clin Hypertens (Greenwich). 2011;13:716–721. ©2011 Wiley Periodicals, Inc. Serum calcium levels have been shown to be associated with cardiovascular disease (CVD); however, it is not clear whether serum calcium levels are related to hypertension, a risk factor for CVD. The authors examined the association between serum calcium and hypertension in a representative sample of US adults. A cross-sectional study of 12,405 third National Health and Nutrition Examination Survey participants 20 years and older was conducted. Serum total and ionized calcium levels were analyzed as quartiles. The main outcome of interest was hypertension (n=3437), defined as self-reported use of antihypertensive medication and/or systolic blood pressure ≥140 mm Hg or diastolic blood pressure ≥90 mm Hg. Elevated serum total calcium levels were positively associated with hypertension, independent of potential confounders including C-reactive protein, estimated glomerular filtration rate, serum albumin, 25(OH)D, and phosphorous. Compared with the lowest quartile of serum total calcium (referent category), the multivariable odds ratio (95% confidence interval) of hypertension was 1.49 (1.15–1.93) for the highest quartile (P=.005). This association persisted in subgroup analyses stratified by sex, age, and race-ethnicity. In contrast, serum ionized calcium levels were not associated with hypertension. Higher serum total calcium levels are positively associated with hypertension in a representative sample of US adults.","container-title":"The Journal of Clinical Hypertension","DOI":"10.1111/j.1751-7176.2011.00503.x","ISSN":"1751-7176","issue":"10","language":"en","note":"_eprint: https://onlinelibrary.wiley.com/doi/pdf/10.1111/j.1751-7176.2011.00503.x","page":"716-721","source":"Wiley Online Library","title":"Serum Calcium Levels and Hypertension Among US Adults","volume":"13","author":[{"family":"Sabanayagam","given":"Charumathi"},{"family":"Shankar","given":"Anoop"}],"issued":{"date-parts":[["2011"]]},"citation-key":"sabanayagamSerumCalciumLevels2011"}},{"id":10722,"uris":["http://zotero.org/users/7317906/items/MNI3YHSI"],"itemData":{"id":10722,"type":"article-journal","abstract":"Background and aims\nPrevious epidemiological studies have shown positive associations between serum calcium concentration and risk of cardiovascular disease (CVD), but results differ by definition of CVD. We examined the association of circulating calcium with incident and fatal CVD, myocardial infarction (MI), and stroke in the Swedish AMORIS cohort.\nMethods\nWe included 441,738 participants of the AMORIS database linked for follow-up information on morbidity and mortality. Concentrations of total calcium were fully automated measured using a colorimetric method; concentrations of albumin were measured with a bromocresol green method between 1985 and 1995. The association of albumin-corrected calcium concentration and risk of incident and fatal CVD, MI, and stroke, respectively, was assessed with multivariable adjusted Cox proportional hazards models.\nResults\nUntil December 31, 2011, during a median follow-up time of 21 years, 90,866 incident cases of CVD, 21,271 of MI, and 25,810 of stroke were identified. High serum calcium concentrations were associated with increased risk of non-fatal CVD (Hazard ratio [HR] = 1.12, 95% CI 1.10–1.14, top [≥2.40 nmol/L] vs. bottom [≤2–25 nmol/L] quintile), MI (1.19, 1.14–1.25), and stroke (1.11, 1.06–1.15) and fatal disease (CVD: 1.41, 1.35–1.47; MI: 1.41, 1.31–1.51; stroke: 1.30, 1.20–1.41). Effect modification by sex was observed for incident disease such that associations were stronger among women than men. Serum calcium was positively associated with both incident and fatal ischemic stroke and with fatal hemorrhagic stroke, but not with incident hemorrhagic stroke. In a sub-groups analysis, the results remained significant after adjustment for smoking.\nConclusions\nThe results support a modest positive association between serum calcium and risk of CVD, but the underlying mineral metabolism and the exact mechanisms are currently unclear.","container-title":"Atherosclerosis","DOI":"10.1016/j.atherosclerosis.2016.06.004","ISSN":"0021-9150","journalAbbreviation":"Atherosclerosis","language":"en","page":"85-93","source":"ScienceDirect","title":"Association between serum calcium concentration and risk of incident and fatal cardiovascular disease in the prospective AMORIS study","volume":"251","author":[{"family":"Rohrmann","given":"Sabine"},{"family":"Garmo","given":"Hans"},{"family":"Malmström","given":"Håkan"},{"family":"Hammar","given":"Niklas"},{"family":"Jungner","given":"Ingmar"},{"family":"Walldius","given":"Göran"},{"family":"Van Hemelrijck","given":"Mieke"}],"issued":{"date-parts":[["2016",8,1]]},"citation-key":"rohrmannAssociationSerumCalcium2016"}},{"id":10718,"uris":["http://zotero.org/users/7317906/items/PNBU4WL7"],"itemData":{"id":10718,"type":"article-journal","abstract":"The association of serum calcium with blood pressure (BP), was examined in a group of 727 male industrial workers aged 20–69 in Israel, who underwent screening for risk factors for cardiovascular disease. Serum calcium was found to be significantly correlated with systolic BP (r=0.18, p&amp;lt;0.001) only among those under the age of 40. This association persisted after adjustment for age and serum albumin levels but was not statistically significant after further adjustment for serum cholesterol. These findings contribute to the evidence implicating calcium as a key factor in the control of blood pressure. However, the fact that adjustment for serum cholesterol levels eliminated the significance of the association between BP and serum calcium suggests that this association may not be direct.","container-title":"International Journal of Epidemiology","DOI":"10.1093/ije/16.4.532","ISSN":"0300-5771","issue":"4","journalAbbreviation":"International Journal of Epidemiology","page":"532-536","source":"Silverchair","title":"Interrelationships between Blood Pressure, Serum Calcium and Other Biochemical Variables","volume":"16","author":[{"family":"Green","given":"Manfred A."},{"family":"Jucha","given":"Eliezer"}],"issued":{"date-parts":[["1987",12,1]]},"citation-key":"greenInterrelationshipsBloodPressure1987"}},{"id":10395,"uris":["http://zotero.org/users/7317906/items/P89YLSCG"],"itemData":{"id":10395,"type":"article-journal","abstract":"Our previous studies showed that serum calcium level may have influence in the blood pressure to older male subjects, but the relationship between serum calcium level and blood lipids is unclear. The aim of this study was to evaluate the relationship between total serum calcium level and blood lipids. In our study, total serum calcium level and blood lipids were measured among 1,075 subjects, with age range of 30–60 years, who were recruited for the routine health screening in 2006. The results showed that serum calcium level was positively correlated with triglyceride and total cholesterol weight, but not HDL-cholesterol and LDL-cholesterol in female subjects (P&lt;0.05). No correlation was found between total serum calcium level and blood lipids in male subjects (P&gt;0.05). These findings suggest that a higher total serum calcium level may have a adverse effects on serum cholesterol and triglycerides among female subjects.","container-title":"Biological Trace Element Research","DOI":"10.1007/s12011-014-9895-9","ISSN":"0163-4984, 1559-0720","issue":"3","journalAbbreviation":"Biol Trace Elem Res","language":"en","page":"191-194","source":"DOI.org (Crossref)","title":"Total Serum Calcium Level May Have Adverse Effects on Serum Cholesterol and Triglycerides Among Female University Faculty and Staffs","volume":"157","author":[{"family":"He","given":"Lianping"},{"family":"Qian","given":"Yifan"},{"family":"Ren","given":"Xiaohua"},{"family":"Jin","given":"Yuelong"},{"family":"Chang","given":"Weiwei"},{"family":"Li","given":"Jie"},{"family":"Chen","given":"Yan"},{"family":"Song","given":"Xiuli"},{"family":"Tang","given":"Hui"},{"family":"Ding","given":"Lingling"},{"family":"Guo","given":"Daoxia"},{"family":"Yao","given":"Yingshui"}],"issued":{"date-parts":[["2014",3]]},"citation-key":"heTotalSerumCalcium2014"}},{"id":10728,"uris":["http://zotero.org/users/7317906/items/EM6VB6LZ"],"itemData":{"id":10728,"type":"article-journal","abstract":"Background: Primary hyperparathyroidism (HPT) is a disease characterized by hypercalcemia, and associated with an increased mortality in cardiovascular diseases. However, serum calcium levels within the normal range have not been evaluated as a prospective cardiovascular risk factor. Methods: A cohort of males aged 50 (n = 2183) were investigated in 1970–1973 for serum calcium and known cardiovascular risk factors. They were then followed up over the next 18 years. Results: During the follow-up period, 180 subjects experienced a myocardial infarction (MI). The serum calcium levels were significantly elevated at the baseline (2.37 ± 0.09 SD versus 2.35 ± 0.09 mmol/1, p &lt; 0.03) in the subjects who developed a MI when compared with the rest of the cohort. Also blood pressure, body mass index (BMI), fasting insulin, serum cholesterol, serum triglycerides, and the atherogenic index were significantly elevated in the MI group (p &lt; 0.01), while HDL-cholesterol was lower at the baseline investigation (p &lt; 0.01). Cox's proportional hazard analysis showed that only serum calcium (p &lt; 0.01), BMI (p &lt; 0.0003), diastolic blood pressure (p &lt; 0.0009), and the atherogenic index (p &lt; 0.002) were significantly independent risk factors for MI. The range of serum calcium levels from the mean value, −2 SDs to the mean value + 2 SDs corresponds to a variation in estimated risk for MI ranging from 0.06 to 0.15. Conclusions: Serum calcium was found to be an independent, prospective risk factor for MI in middle-aged males suggesting a role for extracellular calcium levels in the atherosclerotic process.","container-title":"Journal of Clinical Epidemiology","DOI":"10.1016/S0895-4356(97)00104-2","ISSN":"0895-4356","issue":"8","journalAbbreviation":"Journal of Clinical Epidemiology","language":"en","page":"967-973","source":"ScienceDirect","title":"Serum calcium: A new, independent, prospective risk factor for myocardial infarction in middle-aged men followed for 18 years","title-short":"Serum calcium","volume":"50","author":[{"family":"Lind","given":"Lars"},{"family":"Skarfors","given":"Einar"},{"family":"Berglund","given":"Lars"},{"family":"Lithell","given":"Hans"},{"family":"Ljunghall","given":"Sverker"}],"issued":{"date-parts":[["1997",8,1]]},"citation-key":"lindSerumCalciumNew1997"}}],"schema":"https://github.com/citation-style-language/schema/raw/master/csl-citation.json"} </w:instrText>
      </w:r>
      <w:r w:rsidR="000C4958" w:rsidRPr="00ED20ED">
        <w:rPr>
          <w:color w:val="000000" w:themeColor="text1"/>
        </w:rPr>
        <w:fldChar w:fldCharType="separate"/>
      </w:r>
      <w:r w:rsidR="005463C6" w:rsidRPr="00ED20ED">
        <w:rPr>
          <w:rFonts w:ascii="Calibri" w:cs="Calibri"/>
          <w:color w:val="000000" w:themeColor="text1"/>
        </w:rPr>
        <w:t>[19–32]</w:t>
      </w:r>
      <w:r w:rsidR="000C4958" w:rsidRPr="00ED20ED">
        <w:rPr>
          <w:color w:val="000000" w:themeColor="text1"/>
        </w:rPr>
        <w:fldChar w:fldCharType="end"/>
      </w:r>
      <w:r w:rsidR="000C4958" w:rsidRPr="00ED20ED">
        <w:rPr>
          <w:color w:val="000000" w:themeColor="text1"/>
        </w:rPr>
        <w:t>.</w:t>
      </w:r>
      <w:r w:rsidRPr="00ED20ED">
        <w:rPr>
          <w:color w:val="000000" w:themeColor="text1"/>
        </w:rPr>
        <w:t xml:space="preserve">  </w:t>
      </w:r>
      <w:r w:rsidR="00E52E9B" w:rsidRPr="00ED20ED">
        <w:rPr>
          <w:color w:val="000000" w:themeColor="text1"/>
        </w:rPr>
        <w:t>In addition</w:t>
      </w:r>
      <w:r w:rsidRPr="00ED20ED">
        <w:rPr>
          <w:color w:val="000000" w:themeColor="text1"/>
        </w:rPr>
        <w:t xml:space="preserve">, calcium is also a </w:t>
      </w:r>
      <w:r w:rsidR="00A015D7" w:rsidRPr="00ED20ED">
        <w:rPr>
          <w:color w:val="000000" w:themeColor="text1"/>
        </w:rPr>
        <w:t>longitudinal</w:t>
      </w:r>
      <w:r w:rsidRPr="00ED20ED">
        <w:rPr>
          <w:color w:val="000000" w:themeColor="text1"/>
        </w:rPr>
        <w:t xml:space="preserve"> predictor of cardiovascular events in humans </w:t>
      </w:r>
      <w:r w:rsidR="00A015D7" w:rsidRPr="00ED20ED">
        <w:rPr>
          <w:color w:val="000000" w:themeColor="text1"/>
        </w:rPr>
        <w:t xml:space="preserve">independent of BMI or blood pressure </w:t>
      </w:r>
      <w:r w:rsidRPr="00ED20ED">
        <w:rPr>
          <w:color w:val="000000" w:themeColor="text1"/>
        </w:rPr>
        <w:fldChar w:fldCharType="begin"/>
      </w:r>
      <w:r w:rsidR="005463C6" w:rsidRPr="00ED20ED">
        <w:rPr>
          <w:color w:val="000000" w:themeColor="text1"/>
        </w:rPr>
        <w:instrText xml:space="preserve"> ADDIN ZOTERO_ITEM CSL_CITATION {"citationID":"655k3uwb","properties":{"formattedCitation":"[21,32\\uc0\\u8211{}37]","plainCitation":"[21,32–37]","noteIndex":0},"citationItems":[{"id":10684,"uris":["http://zotero.org/users/7317906/items/PPSCBETR"],"itemData":{"id":10684,"type":"article-journal","abstract":"—Total serum calcium levels were measured in 12 865 men and 14 293 women, between the ages of 25 and 97 years, in the Tromsø Study during 1994 and 1995. With the use of a sex-specific multiple linear regression model with age, calcium, body mass index, cholesterol, HDL cholesterol, triglycerides, systolic and diastolic blood pressure, and pulse as possible covariates, serum calcium was significantly (P&lt;0.001) and positively associated with systolic and diastolic blood pressure, serum cholesterol, and HDL cholesterol in both sexes. A similar but weaker association was observed between serum calcium and triglycerides in men (P&lt;0.01). In all age groups, serum calcium levels were higher in men with a history of myocardial infarction than in those without, and the difference was significant (P&lt;0.0001) in a linear regression analysis adjusted for age. When all the other variables were also included in a logistic regression model, serum calcium was a highly significant (P&lt;0.0001) predictor of myocardial infarction in men, with an odds ratio of 1.2 per 0.1 mmol/L increase in serum calcium. In women, a nonsignificant trend was again seen. Because the free or ionized form of calcium is the physiologically important form and serum calcium was not corrected for serum albumin in our study, the results must be interpreted with caution. However, it appears likely that serum calcium is a predictor of cardiovascular disease in men.","container-title":"Hypertension","DOI":"10.1161/01.HYP.34.3.484","issue":"3","note":"publisher: American Heart Association","page":"484-490","source":"ahajournals.org (Atypon)","title":"Serum Calcium and Cardiovascular Risk Factors and Diseases","volume":"34","author":[{"family":"Jorde","given":"Rolf"},{"family":"Sundsfjord","given":"Johan"},{"family":"Fitzgerald","given":"Patrick"},{"family":"Bønaa","given":"Kaare H."}],"issued":{"date-parts":[["1999",9]]},"citation-key":"jordeSerumCalciumCardiovascular1999"}},{"id":10728,"uris":["http://zotero.org/users/7317906/items/EM6VB6LZ"],"itemData":{"id":10728,"type":"article-journal","abstract":"Background: Primary hyperparathyroidism (HPT) is a disease characterized by hypercalcemia, and associated with an increased mortality in cardiovascular diseases. However, serum calcium levels within the normal range have not been evaluated as a prospective cardiovascular risk factor. Methods: A cohort of males aged 50 (n = 2183) were investigated in 1970–1973 for serum calcium and known cardiovascular risk factors. They were then followed up over the next 18 years. Results: During the follow-up period, 180 subjects experienced a myocardial infarction (MI). The serum calcium levels were significantly elevated at the baseline (2.37 ± 0.09 SD versus 2.35 ± 0.09 mmol/1, p &lt; 0.03) in the subjects who developed a MI when compared with the rest of the cohort. Also blood pressure, body mass index (BMI), fasting insulin, serum cholesterol, serum triglycerides, and the atherogenic index were significantly elevated in the MI group (p &lt; 0.01), while HDL-cholesterol was lower at the baseline investigation (p &lt; 0.01). Cox's proportional hazard analysis showed that only serum calcium (p &lt; 0.01), BMI (p &lt; 0.0003), diastolic blood pressure (p &lt; 0.0009), and the atherogenic index (p &lt; 0.002) were significantly independent risk factors for MI. The range of serum calcium levels from the mean value, −2 SDs to the mean value + 2 SDs corresponds to a variation in estimated risk for MI ranging from 0.06 to 0.15. Conclusions: Serum calcium was found to be an independent, prospective risk factor for MI in middle-aged males suggesting a role for extracellular calcium levels in the atherosclerotic process.","container-title":"Journal of Clinical Epidemiology","DOI":"10.1016/S0895-4356(97)00104-2","ISSN":"0895-4356","issue":"8","journalAbbreviation":"Journal of Clinical Epidemiology","language":"en","page":"967-973","source":"ScienceDirect","title":"Serum calcium: A new, independent, prospective risk factor for myocardial infarction in middle-aged men followed for 18 years","title-short":"Serum calcium","volume":"50","author":[{"family":"Lind","given":"Lars"},{"family":"Skarfors","given":"Einar"},{"family":"Berglund","given":"Lars"},{"family":"Lithell","given":"Hans"},{"family":"Ljunghall","given":"Sverker"}],"issued":{"date-parts":[["1997",8,1]]},"citation-key":"lindSerumCalciumNew1997"}},{"id":10686,"uris":["http://zotero.org/users/7317906/items/PNCI3UN4"],"itemData":{"id":10686,"type":"article-journal","abstract":"Background\nCalcium-phosphate levels, linked to vascular dysfunction in chronic kidney disease, may represent novel risk factors for coronary heart disease, stroke, and death in community-dwelling adults.\nMethods\nWe tested this hypothesis over 12.6 years of follow-up in the prospective, community-based Atherosclerosis Risk in Communities Study (n = 15,732).\nResults\nAt baseline, mean (SD) values were 9.8 (0.4) mg/dL for serum calcium, 3.4 (0.5) mg/dL for serum phosphate, 33.6 (5.3) mg2/dL2 for calcium-phosphate product, 54.2 (5.7) years for age, and 93.1 (21.5) mL/min per 1.73 m2 for glomerular filtration rate (GFR). Shared associations of calcium, phosphate, and calcium-phosphate product included older age, female sex, African American race, cigarette-years, current cigarette smoking, low body mass index, low-density lipoprotein cholesterol, high-density lipoprotein cholesterol, triglycerides, low serum albumin, low GFR, low caloric intake, and phosphorus intake. With adjustment for age, demographic characteristics, comorbid conditions, albumin, and GFR, calcium-associated hazards ratios for coronary heart disease, stroke, and death were, respectively, 1.01 (95% confidence interval 0.96-1.06), 1.16 (1.07-1.26, P = .0005), and 1.03 (0.98-1.08); phosphate-associated hazards ratios were 1.03 (0.98-1.08), 1.11 (1.02-1.21, P = .0219), and 1.14 (1.09-1.20, P &lt; .0001); calcium-phosphate product-associated hazards ratios were 1.03 (0.98-1.08), 1.15 (1.05-1.26, P = .0017), and 1.15 (1.09-1.20, P &lt; .0001).\nConclusions\nAlthough calcium, phosphate, and calcium-phosphate product levels exhibit complex associations with traditional cardiovascular risk factors and outcomes, they may be potentially modifiable risk factors for stroke and death in community-dwelling adults.","container-title":"American Heart Journal","DOI":"10.1016/j.ahj.2008.05.016","ISSN":"0002-8703","issue":"3","journalAbbreviation":"American Heart Journal","language":"en","page":"556-563","source":"ScienceDirect","title":"Calcium-phosphate levels and cardiovascular disease in community-dwelling adults: The Atherosclerosis Risk in Communities (ARIC) Study","title-short":"Calcium-phosphate levels and cardiovascular disease in community-dwelling adults","volume":"156","author":[{"family":"Foley","given":"Robert N."},{"family":"Collins","given":"Allan J."},{"family":"Ishani","given":"Areef"},{"family":"Kalra","given":"Philip A."}],"issued":{"date-parts":[["2008",9,1]]},"citation-key":"foleyCalciumphosphateLevelsCardiovascular2008"}},{"id":10734,"uris":["http://zotero.org/users/7317906/items/B6DEQDTJ"],"itemData":{"id":10734,"type":"article-journal","abstract":"BACKGROUND: There is increasing evidence linking phosphorus and calcium levels to a higher risk of cardiovascular morbidity and mortality in the general population.\nMETHODS: We performed a post hoc data analysis from the Multiple Outcomes of Raloxifene Evaluation (MORE) trial of raloxifene treatment in 7259 postmenopausal women with osteoporosis to test the hypothesis that higher baseline calcium and phosphorus levels are associated with a higher risk of incident cardiovascular events during 4years of follow-up.\nRESULTS: Baseline mean (SD) values were 2.3 (0.1)mmol/L for serum calcium, 1.2 (0.2)mmol/L for serum phosphorus. Adjusted for multiple covariates including 25(OH)D, parathyroid hormone, and phosphorus, adjusted hazard ratios (AHR) (95% confidence interval (CI)) per SD of calcium were: 1.17(1.01-1.35), p=0.03 for combined cardiovascular outcome, 1.22(0.99-1.49), p=0.06 for cerebrovascular events, 1.12(0.92-1.37), p=0.25 for coronary heart disease, and 1.18(0.94-1.48), p=0.16 for death. While there was some evidence that higher serum phosphorus levels were associated with higher rate of combined cardiovascular outcome (p=0.07) and cerebrovascular events (p=0.03) in pauci-variable analysis, these associations did not persist after adjustment for additional confounders. Adjusted for multiple covariates including 25(OH)D, parathyroid hormone, and calcium, AHR(95% CI) per SD of phosphorus were 0.88(0.77-1.01), p=0.07 for combined cardiovascular outcome, 0.86(0.70-1.06), p=0.15 for ceverbrovascular events, 0.92(0.76-1.10), p=0.35 for coronary heart disease, and 1.00(0.80-1.25) for death.\nCONCLUSION: We found an independent association between higher baseline serum calcium levels and higher rate of cardiovascular events. Our findings did not support an independent association between serum phosphorus levels and cardiovascular events.","container-title":"International Journal of Cardiology","DOI":"10.1016/j.ijcard.2010.02.013","ISSN":"1874-1754","issue":"3","journalAbbreviation":"Int J Cardiol","language":"eng","note":"PMID: 20189664","page":"335-340","source":"PubMed","title":"Serum calcium, phosphorus and cardiovascular events in post-menopausal women","volume":"149","author":[{"family":"Slinin","given":"Yelena"},{"family":"Blackwell","given":"Terri"},{"family":"Ishani","given":"Areef"},{"family":"Cummings","given":"Steven R."},{"family":"Ensrud","given":"Kristine E."},{"literal":"MORE Investigators"}],"issued":{"date-parts":[["2011",6,16]]},"citation-key":"slininSerumCalciumPhosphorus2011"}},{"id":10736,"uris":["http://zotero.org/users/7317906/items/DGLMNWMN"],"itemData":{"id":10736,"type":"article-journal","abstract":"Serum calcium measured in 27,158 subjects in 1994 and the calcium-sensing receptor polymorphism rs17251221 genotyped in 9,404 subjects were related to cardiovascular risk factors, incident myocardial infarction (MI), type 2 diabetes (T2DM), cancer and death during follow-up until 2008-2010. In a Cox regression model with adjustment for age, gender, smoking and body mass index, subjects with serum calcium 2.50-2.60 mmol/L had a significantly increased risk of incident MI [n = 1,802, hazards ratio (HR) 1.40, 95 % confidence interval (CI) 1.18, 1.66] and T2DM (n = 705, HR 1.49, 95 % CI 1.15, 1.94) and a significantly reduced risk of cancer (n = 2,222, HR 0.73, 95 % CI 0.62, 0.86) as compared to subjects with serum calcium 2.20-2.29 mmol/L. For rs17251221 there was a mean difference in serum calcium of 0.05 mmol/L between major and minor homozygote genotypes. No consistent, significant relation between rs17251221 and risk factors or the major hard endpoints were found. The minor homozygote genotype (high serum calcium) had a significant twofold increased risk (HR 2.32, 95 % CI 1.24, 4.36) for prostate cancer, as compared to the major homozygote. This may be clinically important if confirmed in other cohorts.","container-title":"European Journal of Epidemiology","DOI":"10.1007/s10654-013-9822-y","ISSN":"1573-7284","issue":"7","journalAbbreviation":"Eur J Epidemiol","language":"eng","note":"PMID: 23860708","page":"569-578","source":"PubMed","title":"Serum calcium and the calcium-sensing receptor polymorphism rs17251221 in relation to coronary heart disease, type 2 diabetes, cancer and mortality: the Tromsø Study","title-short":"Serum calcium and the calcium-sensing receptor polymorphism rs17251221 in relation to coronary heart disease, type 2 diabetes, cancer and mortality","volume":"28","author":[{"family":"Jorde","given":"Rolf"},{"family":"Schirmer","given":"Henrik"},{"family":"Njølstad","given":"Inger"},{"family":"Løchen","given":"Maja-Lisa"},{"family":"Bøgeberg Mathiesen","given":"Ellisiv"},{"family":"Kamycheva","given":"Elena"},{"family":"Figenschau","given":"Yngve"},{"family":"Grimnes","given":"Guri"}],"issued":{"date-parts":[["2013",7]]},"citation-key":"jordeSerumCalciumCalciumsensing2013"}},{"id":10738,"uris":["http://zotero.org/users/7317906/items/AG8N2Z3Y"],"itemData":{"id":10738,"type":"article-journal","abstract":"OBJECTIVE: Primary hyperparathyroidism and calcium supplementation have been linked to cardiovascular outcomes. The study objective was to examine plasma calcium as a predictor of cardiovascular disease in the general population, as results from previous cohort studies are conflicting.\nDESIGN, PARTICIPANTS AND MEASUREMENTS: Plasma calcium was measured in 4003 participants (aged 25-84 years) in the 1994/1995 Busselton Health Survey. Using a Cox proportional hazards model, we examined albumin-corrected calcium as a predictor of total mortality, cardiovascular mortality and cardiovascular events up to the end of 2010.\nRESULTS: At baseline, there were significant positive relationships between plasma calcium and each of body mass index, systolic and diastolic blood pressure, glucose and total cholesterol. During the follow-up period, 666 participants died (278 from cardiovascular disease) and 652 had incident cardiovascular events. After adjustment for age and sex, each additional 0.1 mm of albumin-corrected calcium at baseline was associated with a hazard ratio (HR) of 1.09 [95% confidence interval (CI) 0.99, 1.20; P = 0.062] for total mortality, 1.06 (95% CI 0.92, 1.23; P = 0.41) for cardiovascular mortality and 1.13 (95% CI 1.03, 1.24; P = 0.012) for cardiovascular events. These associations were attenuated by further adjustment for standard cardiovascular risk factors with HR 1.03 (95% CI 0.94, 1.14), 0.99 (95% CI 0.86, 1.16) and 1.05 (95% CI 0.95, 1.15), respectively.\nCONCLUSION: After adjustment for age and sex, plasma calcium is a predictor of cardiovascular events. This appears to be mediated by conventional cardiovascular risk factors, and calcium is not an independent predictor of cardiovascular disease.","container-title":"Clinical Endocrinology","DOI":"10.1111/cen.12081","ISSN":"1365-2265","issue":"6","journalAbbreviation":"Clin Endocrinol (Oxf)","language":"eng","note":"PMID: 23581630","page":"852-857","source":"PubMed","title":"Plasma calcium as a predictor of cardiovascular disease in a community-based cohort","volume":"78","author":[{"family":"Walsh","given":"John P."},{"family":"Divitini","given":"Mark L."},{"family":"Knuiman","given":"Matthew W."}],"issued":{"date-parts":[["2013",6]]},"citation-key":"walshPlasmaCalciumPredictor2013"}},{"id":10749,"uris":["http://zotero.org/users/7317906/items/PQN79PY5"],"itemData":{"id":10749,"type":"article-journal","abstract":"Background Effect of serum calcium levels on prognosis of patients with coronary artery disease (CAD) is not well evaluated. We aimed to assess the associations of baseline serum calcium levels with both short-term and long-term outcomes in CAD patients. Methods This study included 3,109 consecutive patients with angiographically confirmed CAD. Patients were categorized into quartiles according to admission serum calcium. Multivariable regression analysis was used to determine the association of serum calcium with mortality. Results Compared to patients in the lowest quartile of serum calcium, patients in upper quartiles were presented with lower all-cause mortality (Hazard ratios [HRs] were −0.636 [95% CI: −0.424 to −0.954], −0.545 [95% CI: −0.351 to −0.846] and −0.641 [95% CI: −0.450 to −0.913] for three upper quartiles versus lowest quartile respectively), cardiovascular mortality (HRs 0.594 [0.368−0.961], 0.261 [0.124–0.551] and 0.407 [0.229–0.725]), and in-hospital mortality (Odd ratios [ORs] 0.391 [0.188–0.812], 0.231 [0.072–0.501] and 0.223 [0.093–0.534]). Consistent associations between serum calcium and long-term mortality were also obtained in subgroup analysis of ACS patients, stable CAD patients and discharged patients. Conclusions Serum calcium is inversely associated with CAD and can independently predict both in-hospital and long-term mortality among CAD patients.","container-title":"Open Medicine","DOI":"10.1515/med-2020-0154","ISSN":"2391-5463","issue":"1","language":"en","note":"publisher: De Gruyter Open Access","page":"1128-1136","source":"www.degruyter.com","title":"Serum calcium levels correlates with coronary artery disease outcomes","volume":"15","author":[{"family":"Wang","given":"Mian"},{"family":"Yan","given":"Shaodi"},{"family":"Peng","given":"Yong"},{"family":"Shi","given":"Yu"},{"family":"Tsauo","given":"Jiay-Yu"},{"family":"Chen","given":"Mao"}],"issued":{"date-parts":[["2020",1,1]]},"citation-key":"wangSerumCalciumLevels2020"}}],"schema":"https://github.com/citation-style-language/schema/raw/master/csl-citation.json"} </w:instrText>
      </w:r>
      <w:r w:rsidRPr="00ED20ED">
        <w:rPr>
          <w:color w:val="000000" w:themeColor="text1"/>
        </w:rPr>
        <w:fldChar w:fldCharType="separate"/>
      </w:r>
      <w:r w:rsidR="005463C6" w:rsidRPr="00ED20ED">
        <w:rPr>
          <w:rFonts w:ascii="Calibri" w:cs="Calibri"/>
          <w:color w:val="000000" w:themeColor="text1"/>
        </w:rPr>
        <w:t>[21,32–37]</w:t>
      </w:r>
      <w:r w:rsidRPr="00ED20ED">
        <w:rPr>
          <w:color w:val="000000" w:themeColor="text1"/>
        </w:rPr>
        <w:fldChar w:fldCharType="end"/>
      </w:r>
      <w:r w:rsidRPr="00ED20ED">
        <w:rPr>
          <w:color w:val="000000" w:themeColor="text1"/>
        </w:rPr>
        <w:t>.</w:t>
      </w:r>
      <w:r w:rsidR="00F97810" w:rsidRPr="00ED20ED">
        <w:rPr>
          <w:color w:val="000000" w:themeColor="text1"/>
        </w:rPr>
        <w:t xml:space="preserve">  A meta-analysis of these associations show that an increase of one standard deviation of serum calcium is associated with an eight percent increased risk of subsequent cardiovascular events </w:t>
      </w:r>
      <w:r w:rsidR="00F97810" w:rsidRPr="00ED20ED">
        <w:rPr>
          <w:color w:val="000000" w:themeColor="text1"/>
        </w:rPr>
        <w:fldChar w:fldCharType="begin"/>
      </w:r>
      <w:r w:rsidR="005463C6" w:rsidRPr="00ED20ED">
        <w:rPr>
          <w:color w:val="000000" w:themeColor="text1"/>
        </w:rPr>
        <w:instrText xml:space="preserve"> ADDIN ZOTERO_ITEM CSL_CITATION {"citationID":"THfASZVd","properties":{"formattedCitation":"[38]","plainCitation":"[38]","noteIndex":0},"citationItems":[{"id":10719,"uris":["http://zotero.org/users/7317906/items/2TMBN2WL"],"itemData":{"id":10719,"type":"article-journal","abstract":"Associations between serum calcium and vascular disease have been reported, but the consistency of these findings is unknown. We conducted a systematic review to determine whether circulating calcium concentrations are associated with risks of cardiovascular disease and death in normocalcaemic populations. We conducted PubMed searches up to 18 December 2014 and scrutinized reference lists of papers. Eligible studies related serum calcium to mortality or cardiovascular events in humans. A follow-up of at least one year was required for longitudinal studies. Studies in populations selected on the basis of renal disease or abnormal serum calcium were excluded. Two investigators performed independent data extraction. The results were tabulated and, where possible, meta-analysed. Five of 11 studies reported a statistically significant positive association between serum calcium and mortality. Meta-analysis of eight of these studies showed a hazard ratio of death of 1.13 (1.09, 1.18) per standard deviation of serum calcium. Eight of 13 studies reported a statistically significant positive association between serum calcium and cardiovascular disease. Meta-analysis of eight studies showed a hazard ratio of cardiovascular disease of 1.08 (1.04, 1.13) per standard deviation of serum calcium. For two studies reporting odds ratios, the pooled odds ratio per standard deviation was 1.22 (1.11, 1.32). When hazard ratios adjusted for cardiovascular risk factors were meta-analysed, the pooled hazard ratio was 1.04 (1.01, 1.08). Other studies demonstrated associations between serum calcium and stroke and between serum calcium and direct measurements of arterial disease and calcification. These observational data indicate that serum calcium is associated with vascular disease and death, but they cannot determine causality.","container-title":"Journal of Internal Medicine","DOI":"10.1111/joim.12464","ISSN":"1365-2796","issue":"6","language":"en","note":"_eprint: https://onlinelibrary.wiley.com/doi/pdf/10.1111/joim.12464","page":"524-540","source":"Wiley Online Library","title":"Circulating calcium concentrations, vascular disease and mortality: a systematic review","title-short":"Circulating calcium concentrations, vascular disease and mortality","volume":"279","author":[{"family":"Reid","given":"I. R."},{"family":"Gamble","given":"G. D."},{"family":"Bolland","given":"M. J."}],"issued":{"date-parts":[["2016"]]},"citation-key":"reidCirculatingCalciumConcentrations2016"}}],"schema":"https://github.com/citation-style-language/schema/raw/master/csl-citation.json"} </w:instrText>
      </w:r>
      <w:r w:rsidR="00F97810" w:rsidRPr="00ED20ED">
        <w:rPr>
          <w:color w:val="000000" w:themeColor="text1"/>
        </w:rPr>
        <w:fldChar w:fldCharType="separate"/>
      </w:r>
      <w:r w:rsidR="005463C6" w:rsidRPr="00ED20ED">
        <w:rPr>
          <w:noProof/>
          <w:color w:val="000000" w:themeColor="text1"/>
        </w:rPr>
        <w:t>[38]</w:t>
      </w:r>
      <w:r w:rsidR="00F97810" w:rsidRPr="00ED20ED">
        <w:rPr>
          <w:color w:val="000000" w:themeColor="text1"/>
        </w:rPr>
        <w:fldChar w:fldCharType="end"/>
      </w:r>
      <w:r w:rsidR="00F97810" w:rsidRPr="00ED20ED">
        <w:rPr>
          <w:color w:val="000000" w:themeColor="text1"/>
        </w:rPr>
        <w:t xml:space="preserve">.  These data are consistent with the </w:t>
      </w:r>
      <w:r w:rsidR="00F97810" w:rsidRPr="00ED20ED">
        <w:rPr>
          <w:color w:val="000000" w:themeColor="text1"/>
        </w:rPr>
        <w:lastRenderedPageBreak/>
        <w:t>hypothesis that the calcium-cholesterol relationship we report here in mice is concordant with increased cardiovascular risk.</w:t>
      </w:r>
    </w:p>
    <w:p w14:paraId="31D6BB17" w14:textId="15D43C06" w:rsidR="0004237E" w:rsidRPr="00ED20ED" w:rsidRDefault="0004237E" w:rsidP="000B2E8A">
      <w:pPr>
        <w:rPr>
          <w:color w:val="000000" w:themeColor="text1"/>
        </w:rPr>
      </w:pPr>
    </w:p>
    <w:p w14:paraId="7F87B43A" w14:textId="1FB35958" w:rsidR="005D3422" w:rsidRPr="00ED20ED" w:rsidRDefault="0068342C" w:rsidP="000B2E8A">
      <w:pPr>
        <w:rPr>
          <w:color w:val="000000" w:themeColor="text1"/>
        </w:rPr>
      </w:pPr>
      <w:r w:rsidRPr="00ED20ED">
        <w:rPr>
          <w:color w:val="000000" w:themeColor="text1"/>
        </w:rPr>
        <w:t xml:space="preserve">The present study does not speak to the directionality of this association, but there are some hints in the literature.  </w:t>
      </w:r>
      <w:r w:rsidR="004541AB" w:rsidRPr="00ED20ED">
        <w:rPr>
          <w:color w:val="000000" w:themeColor="text1"/>
        </w:rPr>
        <w:t xml:space="preserve">A meta-analysis demonstrates a 31% increased risk of myocardial infarction in patients with calcium supplementing with calcium compared to placebo </w:t>
      </w:r>
      <w:r w:rsidR="004541AB" w:rsidRPr="00ED20ED">
        <w:rPr>
          <w:color w:val="000000" w:themeColor="text1"/>
        </w:rPr>
        <w:fldChar w:fldCharType="begin"/>
      </w:r>
      <w:r w:rsidR="005463C6" w:rsidRPr="00ED20ED">
        <w:rPr>
          <w:color w:val="000000" w:themeColor="text1"/>
        </w:rPr>
        <w:instrText xml:space="preserve"> ADDIN ZOTERO_ITEM CSL_CITATION {"citationID":"SSYNaUcT","properties":{"formattedCitation":"[39]","plainCitation":"[39]","noteIndex":0},"citationItems":[{"id":10865,"uris":["http://zotero.org/users/7317906/items/NEWDS5YC"],"itemData":{"id":10865,"type":"webpage","title":"Effect of calcium supplements on risk of myocardial infarction and cardiovascular events: meta-analysis | The BMJ","URL":"https://www.bmj.com/content/341/bmj.c3691","accessed":{"date-parts":[["2023",2,4]]},"citation-key":"EffectCalciumSupplements"}}],"schema":"https://github.com/citation-style-language/schema/raw/master/csl-citation.json"} </w:instrText>
      </w:r>
      <w:r w:rsidR="004541AB" w:rsidRPr="00ED20ED">
        <w:rPr>
          <w:color w:val="000000" w:themeColor="text1"/>
        </w:rPr>
        <w:fldChar w:fldCharType="separate"/>
      </w:r>
      <w:r w:rsidR="005463C6" w:rsidRPr="00ED20ED">
        <w:rPr>
          <w:color w:val="000000" w:themeColor="text1"/>
        </w:rPr>
        <w:t>[39]</w:t>
      </w:r>
      <w:r w:rsidR="004541AB" w:rsidRPr="00ED20ED">
        <w:rPr>
          <w:color w:val="000000" w:themeColor="text1"/>
        </w:rPr>
        <w:fldChar w:fldCharType="end"/>
      </w:r>
      <w:r w:rsidR="004541AB" w:rsidRPr="00ED20ED">
        <w:rPr>
          <w:color w:val="000000" w:themeColor="text1"/>
        </w:rPr>
        <w:t xml:space="preserve">. </w:t>
      </w:r>
      <w:r w:rsidRPr="00ED20ED">
        <w:rPr>
          <w:color w:val="000000" w:themeColor="text1"/>
        </w:rPr>
        <w:t>Patients</w:t>
      </w:r>
      <w:r w:rsidR="0004237E" w:rsidRPr="00ED20ED">
        <w:rPr>
          <w:color w:val="000000" w:themeColor="text1"/>
        </w:rPr>
        <w:t xml:space="preserve"> with primary hyperparathyroidism have elevated parathyroid hormone and calcium</w:t>
      </w:r>
      <w:r w:rsidR="005F3B22" w:rsidRPr="00ED20ED">
        <w:rPr>
          <w:color w:val="000000" w:themeColor="text1"/>
        </w:rPr>
        <w:t xml:space="preserve"> levels and </w:t>
      </w:r>
      <w:r w:rsidR="00FC3EF2" w:rsidRPr="00ED20ED">
        <w:rPr>
          <w:color w:val="000000" w:themeColor="text1"/>
        </w:rPr>
        <w:t>are an interesting population to examine</w:t>
      </w:r>
      <w:r w:rsidR="005F3B22" w:rsidRPr="00ED20ED">
        <w:rPr>
          <w:color w:val="000000" w:themeColor="text1"/>
        </w:rPr>
        <w:t xml:space="preserve">.  </w:t>
      </w:r>
      <w:r w:rsidR="00DA3158" w:rsidRPr="00ED20ED">
        <w:rPr>
          <w:color w:val="000000" w:themeColor="text1"/>
        </w:rPr>
        <w:t>The results of</w:t>
      </w:r>
      <w:r w:rsidR="005F3B22" w:rsidRPr="00ED20ED">
        <w:rPr>
          <w:color w:val="000000" w:themeColor="text1"/>
        </w:rPr>
        <w:t xml:space="preserve"> case-control studies </w:t>
      </w:r>
      <w:r w:rsidR="00DA3158" w:rsidRPr="00ED20ED">
        <w:rPr>
          <w:color w:val="000000" w:themeColor="text1"/>
        </w:rPr>
        <w:t>evaluating cholesterol levels are mixed</w:t>
      </w:r>
      <w:r w:rsidR="00FC3EF2" w:rsidRPr="00ED20ED">
        <w:rPr>
          <w:color w:val="000000" w:themeColor="text1"/>
        </w:rPr>
        <w:t xml:space="preserve"> and there is limited evidence that PTH causes elevated cholesterol levels</w:t>
      </w:r>
      <w:r w:rsidR="00DA3158" w:rsidRPr="00ED20ED">
        <w:rPr>
          <w:color w:val="000000" w:themeColor="text1"/>
        </w:rPr>
        <w:t xml:space="preserve">. </w:t>
      </w:r>
      <w:r w:rsidR="00C74ADA" w:rsidRPr="00ED20ED">
        <w:rPr>
          <w:color w:val="000000" w:themeColor="text1"/>
        </w:rPr>
        <w:t>While</w:t>
      </w:r>
      <w:r w:rsidR="00DA3158" w:rsidRPr="00ED20ED">
        <w:rPr>
          <w:color w:val="000000" w:themeColor="text1"/>
        </w:rPr>
        <w:t xml:space="preserve"> reports </w:t>
      </w:r>
      <w:r w:rsidR="005F3B22" w:rsidRPr="00ED20ED">
        <w:rPr>
          <w:color w:val="000000" w:themeColor="text1"/>
        </w:rPr>
        <w:t>show that these patients also have</w:t>
      </w:r>
      <w:r w:rsidR="0004237E" w:rsidRPr="00ED20ED">
        <w:rPr>
          <w:color w:val="000000" w:themeColor="text1"/>
        </w:rPr>
        <w:t xml:space="preserve"> </w:t>
      </w:r>
      <w:r w:rsidR="005F3B22" w:rsidRPr="00ED20ED">
        <w:rPr>
          <w:color w:val="000000" w:themeColor="text1"/>
        </w:rPr>
        <w:t xml:space="preserve">significantly </w:t>
      </w:r>
      <w:r w:rsidR="0004237E" w:rsidRPr="00ED20ED">
        <w:rPr>
          <w:color w:val="000000" w:themeColor="text1"/>
        </w:rPr>
        <w:t>elevated total and</w:t>
      </w:r>
      <w:r w:rsidR="005F3B22" w:rsidRPr="00ED20ED">
        <w:rPr>
          <w:color w:val="000000" w:themeColor="text1"/>
        </w:rPr>
        <w:t>/or</w:t>
      </w:r>
      <w:r w:rsidR="0004237E" w:rsidRPr="00ED20ED">
        <w:rPr>
          <w:color w:val="000000" w:themeColor="text1"/>
        </w:rPr>
        <w:t xml:space="preserve"> LDL-cholesterol </w:t>
      </w:r>
      <w:r w:rsidR="0004237E" w:rsidRPr="00ED20ED">
        <w:rPr>
          <w:color w:val="000000" w:themeColor="text1"/>
        </w:rPr>
        <w:fldChar w:fldCharType="begin"/>
      </w:r>
      <w:r w:rsidR="005463C6" w:rsidRPr="00ED20ED">
        <w:rPr>
          <w:color w:val="000000" w:themeColor="text1"/>
        </w:rPr>
        <w:instrText xml:space="preserve"> ADDIN ZOTERO_ITEM CSL_CITATION {"citationID":"dFFmiRVh","properties":{"formattedCitation":"[40,41]","plainCitation":"[40,41]","noteIndex":0},"citationItems":[{"id":10626,"uris":["http://zotero.org/users/7317906/items/SDETI9XF"],"itemData":{"id":10626,"type":"article-journal","abstract":"Cardiometabolic disorders have been associated with primary hyperparathyroidism (PHPT), while the relationship of cardiovascular risk score (CRS) and metabolic syndrome (MS) with different clinical presentation of PHPT remains undefined. Our aim was to evaluate CRS, MS and its components in PHPT looking for their correlation to different clinical forms. In 68 consecutive PHPT patients and 68 matched controls, CRS, MS and its components were assessed to perform an observational case–control study at an ambulatory referral center for Bone Metabolism Diseases. Patients were stratified in symptomatic and asymptomatic PHPT; these latter were divided in high-risk and low-risk subgroups for end-organ damage. An increased proportion of PHPT patients had intermediate-high CRS and MS (mean, 95 % Confidence Interval (CI) 51.5 %, 39.6–63.3 and 20.6 %, 11.0–30.2, respectively, p &lt; 0.02 vs. controls). Intermediate-high CRS was prevalent both in symptomatic and low-risk asymptomatic PHPT while MS resulted prevalent in low-risk asymptomatic but not in symptomatic PHPT. Type 2 DM, IFG, mixed dyslipidemia, hypertriglyceridemia, HDL-hypocholesterolemia, and LDL-hypercholesterolemia predominated in low-risk asymptomatic, while only LDL-hypercholesterolemia prevailed also in symptomatic PHPT. In patients and controls without cardiometabolic risk factors, HOMA-IR index was significantly increased in PHPT vs. controls (p &lt; 0.03) and associated to total calcium (R = 0.73; p &lt; 0.001). By multivariate analysis low-risk asymptomatic PHPT predicted MS after adjusting for age, sex, and BMI. Our data show an increased frequency of intermediate-high CRS both in symptomatic and low-risk asymptomatic PHPT while MS prevails in low-risk asymptomatic PHPT, supporting the potential for cardiovascular morbidity and mortality also in this form.","container-title":"Endocrine","DOI":"10.1007/s12020-013-0091-z","ISSN":"1559-0100","issue":"2","journalAbbreviation":"Endocrine","language":"en","page":"581-589","source":"Springer Link","title":"Cardiovascular risk and metabolic syndrome in primary hyperparathyroidism and their correlation to different clinical forms","volume":"47","author":[{"family":"Procopio","given":"M."},{"family":"Barale","given":"M."},{"family":"Bertaina","given":"S."},{"family":"Sigrist","given":"S."},{"family":"Mazzetti","given":"R."},{"family":"Loiacono","given":"M."},{"family":"Mengozzi","given":"G."},{"family":"Ghigo","given":"E."},{"family":"Maccario","given":"M."}],"issued":{"date-parts":[["2014",11,1]]},"citation-key":"procopioCardiovascularRiskMetabolic2014"}},{"id":10658,"uris":["http://zotero.org/users/7317906/items/QC6SDPGI"],"itemData":{"id":10658,"type":"article-journal","abstract":"Background. Primary hyperparathyroidism (PHPT) is associated with high cardiovascular morbidity, and the role of calcium and parathyroid hormone is still controversial. Objective. To evaluate the prevalence and outcomes of metabolic syndrome, hypertension, and some cardiovascular alterations in asymptomatic PHPT, and specific changes after successful parathyroidectomy. Material and Methods. We examined 30 newly diagnosed PHPT patients (8 males, 22 females; mean age 56 ± 6 yrs), 30 patients with essential hypertension (EH) (9 males, 21 females; mean age 55 ± 4), and 30 normal subjects (NS) (9 males, 21 females: mean age 55 ± 6). All groups underwent evaluation with ambulatory monitoring blood pressure, echocardiography, and color-Doppler artery ultrasonography and were successively revaluated after one year from parathyroidectomy. Results. PHPT patients presented a higher prevalence of metabolic syndrome (38%) with respect to EH (28%). Prevalence of hypertension in PHPT was 81%, and 57% presented altered circadian rhythm of blood pressure, with respect to EH (35%) and NS (15%). PHPT showed an important myocardial and vascular remodelling. During follow-up in PHPT patients, we found significant reduction of prevalence of metabolic syndrome, blood pressure, and \"non-dipping phenomenon.\" Conclusions. Cardiovascular and metabolic alterations should be considered as added parameters in evaluation of patients with asymptomatic PHPT.","container-title":"International Journal of Endocrinology","DOI":"10.1155/2012/408295","ISSN":"1687-8345","journalAbbreviation":"Int J Endocrinol","language":"eng","note":"PMID: 22719761\nPMCID: PMC3375164","page":"408295","source":"PubMed","title":"Arterial Hypertension, Metabolic Syndrome and Subclinical Cardiovascular Organ Damage in Patients with Asymptomatic Primary Hyperparathyroidism before and after Parathyroidectomy: Preliminary Results","title-short":"Arterial Hypertension, Metabolic Syndrome and Subclinical Cardiovascular Organ Damage in Patients with Asymptomatic Primary Hyperparathyroidism before and after Parathyroidectomy","volume":"2012","author":[{"family":"Luigi","given":"Petramala"},{"family":"Chiara","given":"Formicuccia Maria"},{"family":"Laura","given":"Zinnamosca"},{"family":"Cristiano","given":"Marinelli"},{"family":"Giuseppina","given":"Cilenti"},{"family":"Luciano","given":"Colangelo"},{"family":"Giuseppe","given":"Panzironi"},{"family":"Sabrina","given":"Cerci"},{"family":"Susanna","given":"Sciomer"},{"family":"Antonio","given":"Ciardi"},{"family":"Giuseppe","given":"Cavallaro"},{"family":"Giorgio","given":"De Toma"},{"family":"Claudio","given":"Letizia"}],"issued":{"date-parts":[["2012"]]},"citation-key":"luigiArterialHypertensionMetabolic2012"}}],"schema":"https://github.com/citation-style-language/schema/raw/master/csl-citation.json"} </w:instrText>
      </w:r>
      <w:r w:rsidR="0004237E" w:rsidRPr="00ED20ED">
        <w:rPr>
          <w:color w:val="000000" w:themeColor="text1"/>
        </w:rPr>
        <w:fldChar w:fldCharType="separate"/>
      </w:r>
      <w:r w:rsidR="005463C6" w:rsidRPr="00ED20ED">
        <w:rPr>
          <w:color w:val="000000" w:themeColor="text1"/>
        </w:rPr>
        <w:t>[40,41]</w:t>
      </w:r>
      <w:r w:rsidR="0004237E" w:rsidRPr="00ED20ED">
        <w:rPr>
          <w:color w:val="000000" w:themeColor="text1"/>
        </w:rPr>
        <w:fldChar w:fldCharType="end"/>
      </w:r>
      <w:r w:rsidR="00DA3158" w:rsidRPr="00ED20ED">
        <w:rPr>
          <w:color w:val="000000" w:themeColor="text1"/>
        </w:rPr>
        <w:t xml:space="preserve">, </w:t>
      </w:r>
      <w:r w:rsidR="00FC3EF2" w:rsidRPr="00ED20ED">
        <w:rPr>
          <w:color w:val="000000" w:themeColor="text1"/>
        </w:rPr>
        <w:t>though most</w:t>
      </w:r>
      <w:r w:rsidR="00DA3158" w:rsidRPr="00ED20ED">
        <w:rPr>
          <w:color w:val="000000" w:themeColor="text1"/>
        </w:rPr>
        <w:t xml:space="preserve"> others show either no</w:t>
      </w:r>
      <w:r w:rsidR="00756ED0" w:rsidRPr="00ED20ED">
        <w:rPr>
          <w:color w:val="000000" w:themeColor="text1"/>
        </w:rPr>
        <w:t>n-</w:t>
      </w:r>
      <w:r w:rsidR="00DA3158" w:rsidRPr="00ED20ED">
        <w:rPr>
          <w:color w:val="000000" w:themeColor="text1"/>
        </w:rPr>
        <w:t xml:space="preserve">significant effect or </w:t>
      </w:r>
      <w:r w:rsidRPr="00ED20ED">
        <w:rPr>
          <w:color w:val="000000" w:themeColor="text1"/>
        </w:rPr>
        <w:t xml:space="preserve">even </w:t>
      </w:r>
      <w:r w:rsidR="00DA3158" w:rsidRPr="00ED20ED">
        <w:rPr>
          <w:color w:val="000000" w:themeColor="text1"/>
        </w:rPr>
        <w:t xml:space="preserve">decreases </w:t>
      </w:r>
      <w:r w:rsidR="00DA3158" w:rsidRPr="00ED20ED">
        <w:rPr>
          <w:color w:val="000000" w:themeColor="text1"/>
        </w:rPr>
        <w:fldChar w:fldCharType="begin"/>
      </w:r>
      <w:r w:rsidR="005463C6" w:rsidRPr="00ED20ED">
        <w:rPr>
          <w:color w:val="000000" w:themeColor="text1"/>
        </w:rPr>
        <w:instrText xml:space="preserve"> ADDIN ZOTERO_ITEM CSL_CITATION {"citationID":"Q9rOqXoA","properties":{"formattedCitation":"[42\\uc0\\u8211{}48]","plainCitation":"[42–48]","noteIndex":0},"citationItems":[{"id":10637,"uris":["http://zotero.org/users/7317906/items/4Q4UAVV6"],"itemData":{"id":10637,"type":"article-journal","abstract":"Background and aims: Severe primary hyperparathyroidism (PHP) has been associated with increased cardiovascular morbidity. Such an association in mild PHP is not known. We conducted a cross-sectional study to assess the correlation between mild and traditional PHP and emergent cardiovascular risk factors. Subjects and methods: A total of 139 patients with PHP (72 with severe PHP and indications for parathyroidectomy, 67 with mild PHP and no indications for surgery) and 111 control subjects, of similar age and body weight, were enrolled in this study. Participants had measurement of fasting blood levels of calcium, PTH, insulin, glucose, total cholesterol, HDL-cholesterol, LDL-cholesterol, triglycerides, interleukin-6, and C-reactive protein. Body mass index (BMI), waist and hip circumferences, blood pressure, homeostasis model assessment 2-insulin resistance index (IR) and the presence of metabolic syndrome (MS) were evaluated. Results: Severe PHP patients had significantly higher rates of MS (37.5%), IR (38.9%) vs mild PHP (34.3 and 23.9%, respectively) and controls (14.4 and 14.4%, respectively). Multivariate logistic-regression model, adjusted for age and BMI, and for age and waist size, revealed that severe PHP had significantly higher likelihood of cardiovascular risks [odds ratio (OR) 3.5, 95% confidence interval (CI) 1.5–8.125, p=0.004 for MS, and OR 3.7, 95% CI 1.64–8.29, p=0.002 for IR]. Serum calcium significantly predicted the presence of MS (OR 1.875, 95% CI 1.259–2.793, p=0.002) and IR (OR 2.043, 95% CI 1.365–3.057, p=0.002). Conclusions: Greater probability of MS and insulin resistance was observed in patients with severe PHP. Serum calcium is a predictor of these cardiovascular risk factors.","container-title":"Journal of Endocrinological Investigation","DOI":"10.1007/BF03345719","ISSN":"1720-8386","issue":"4","journalAbbreviation":"J Endocrinol Invest","language":"en","page":"317-321","source":"Springer Link","title":"Cardiovascular risk factors in primary hyperparathyroidism","volume":"32","author":[{"family":"Luboshitzky","given":"R."},{"family":"Chertok-Schaham","given":"Y."},{"family":"Lavi","given":"I."},{"family":"Ishay","given":"A."}],"issued":{"date-parts":[["2009",4,1]]},"citation-key":"luboshitzkyCardiovascularRiskFactors2009"}},{"id":10655,"uris":["http://zotero.org/users/7317906/items/RE3626HK"],"itemData":{"id":10655,"type":"article-journal","abstract":"OBJECTIVE: Elevated levels of calcium and parathyroid hormone (PTH), characteristics of primary hyperparathyroidism (PHPT), may be associated with cardiovascular morbidity and mortality in the general population. We evaluated the possible vascular effects of these risk factors in patients with mild PHPT by using standard methods and new imaging techniques.\nDESIGN: A prospective case-control study.\nSUBJECTS AND METHODS: Forty-eight patients with mild PHPT without any known cardiovascular risk factors were studied at baseline and at one year after parathyroidectomy (PTX) in comparison with 48 healthy age- and gender-matched controls. We measured biochemical variables, augmentation index (AIx), aortic pulse wave velocity (PWV(ao)), radial (IMT(rad)) and common carotid artery (IMT(cca)) intima media thicknesses, and the grayscale median (IM-GSM) of the latter.\nRESULTS: No significant differences were observed between PHPT patients and controls at baseline for AIx (28.6±12.2 vs. 27.7±12.8%), IMT(rad) (0.271±0.060 vs. 0.255±0.053 mm), IMT(cca) (0.688±0.113 vs. 0.680±0.135 mm), or IM-GSM (82.3±17.2 vs. 86.5±15.3), while PWV(ao) was slightly higher in patients (8.68±1.50 vs. 8.13±1.55, p&lt;0.05). Systolic blood pressure (SBP), calcium, and PTH were higher in patients compared with controls, and decreased after PTX, while vitamin D was lower in patients and increased after PTX. While AIx, PWV(ao), IMT(rad), and IMT(cca) were related to SBP, neither correlated to vitamin D levels. Only PWV(ao) correlated weakly to plasma PTH (r = 0.29, p&lt;0.01) and ionized calcium (r = 0.22, p&lt;0.05) but showed no relation when age and SBP were adjusted for.\nCONCLUSION: We found normal arterial function despite high calcium, PTH, and low vitamin D levels, in patients with mild PHPT without cardiovascular risk factors. The cardiovascular risk associated with low vitamin D and/or high PTH and calcium levels may be explained by their coupling to blood pressure and other risk factors rather than direct effects on arterial structure.","container-title":"PloS One","DOI":"10.1371/journal.pone.0039519","ISSN":"1932-6203","issue":"7","journalAbbreviation":"PLoS One","language":"eng","note":"PMID: 22815708\nPMCID: PMC3397993","page":"e39519","source":"PubMed","title":"Arterial structure and function in mild primary hyperparathyroidism is not directly related to parathyroid hormone, calcium, or vitamin D","volume":"7","author":[{"family":"Ring","given":"Margareta"},{"family":"Farahnak","given":"Parastou"},{"family":"Gustavsson","given":"Tomas"},{"family":"Nilsson","given":"Inga-Lena"},{"family":"Eriksson","given":"Maria J."},{"family":"Caidahl","given":"Kenneth"}],"issued":{"date-parts":[["2012"]]},"citation-key":"ringArterialStructureFunction2012"}},{"id":10643,"uris":["http://zotero.org/users/7317906/items/B42VPI57"],"itemData":{"id":10643,"type":"article-journal","abstract":"CONTEXT: The extent and clinical significance of cardiovascular (CV) abnormalities associated with mild primary hyperparathyroidism (PHPT) are still matters for discussion.\nOBJECTIVE: The main objective of the present study was to evaluate biochemical CV risk markers in PHPT patients before and after parathyroidectomy (PTX) in comparison with controls.\nDESIGN AND SUBJECTS: In a prospective case-control design, 49 patients with PHPT and 49 healthy matched controls were included.\nMETHODS: Blood pressure (BP), 25-OH-D, plasminogen activator inhibitor-1 activity, von Willebrand factor antigen, homocysteine, high-sensitivity C-reactive protein, IGF-I, and lipid profile were evaluated at baseline and 15 ± 4 months after PTX.\nRESULTS: At baseline, the level of 25-OH-D was significantly lower in patients compared with controls (40.1 ± 16.5 vs. 64.6 ± 20.8 nmol/liter, P &lt; 0.001) and increased after PTX (58.9 ± 19.5, P &lt; 0.001). Postoperatively, 25-OH-D was inversely correlated to the PTH level (r = -0.34; P &lt; 0.05). Systolic BP (127.2 ± 17.4 vs. 119.3 ± 12.5 mm Hg, P &lt; 0.05) and triglyceride (TG; 1.04 ± 0.60 vs. 0.86 ± 0.43 mmol/liter, P &lt; 0.05) were higher in patients compared with controls and decreased slightly in patients after PTX (BP, 124.4 ± 16.8 mm Hg, and TG, 0.94 ± 0.50 mmol/liter, P &lt; 0.05). Otherwise, there were no intergroup differences in coagulation, inflammatory, metabolic, and lipid status.\nCONCLUSIONS: Except for a lower 25-OH-D level and slightly higher systolic BP and TG levels, patients with mild PHPT without other CV risk factors did not differ from healthy controls as regards biomarkers predicting CV diseases. PTX had an overall positive effect on TG level, BP, and vitamin D status.","container-title":"The Journal of Clinical Endocrinology and Metabolism","DOI":"10.1210/jc.2011-0238","ISSN":"1945-7197","issue":"7","journalAbbreviation":"J Clin Endocrinol Metab","language":"eng","note":"PMID: 21593116","page":"2112-2118","source":"PubMed","title":"Mild primary hyperparathyroidism: vitamin D deficiency and cardiovascular risk markers","title-short":"Mild primary hyperparathyroidism","volume":"96","author":[{"family":"Farahnak","given":"Parastou"},{"family":"Lärfars","given":"Gerd"},{"family":"Sten-Linder","given":"Margareta"},{"family":"Nilsson","given":"Inga-Lena"}],"issued":{"date-parts":[["2011",7]]},"citation-key":"farahnakMildPrimaryHyperparathyroidism2011"}},{"id":10630,"uris":["http://zotero.org/users/7317906/items/YE3RFI7C"],"itemData":{"id":10630,"type":"article-journal","abstract":"Eight males and 36 females with hypercalcaemia were operated upon for primary hyperparathyroidism and parathyroid adenomata were revealed in every case. The serum levels of cholesterol and triglycerides were determined before the operations and 6, 12 and 18 months after them. Furthermore, the serum lipids of the patients were compared with those of a normocalcaemic sex- and age-matched control group. The serum cholesterol concentration in primary hyperparathyroidism was about 8–10% lower in both females and males compared with the corresponding control cases and the levels of serum triglycerides were about 22% and 60% lower. After operation the serum cholesterol concentration returned to a normal level and the triglycerides normalized. The results are discussed in the light of present knowledge about dietary calcium intake, primary hyperparathyroidism and lipid metabolism.","container-title":"Clinica Chimica Acta","DOI":"10.1016/0009-8981(77)90074-2","ISSN":"0009-8981","issue":"3","journalAbbreviation":"Clinica Chimica Acta","language":"en","page":"411-415","source":"ScienceDirect","title":"Serum lipids before and after parathyroidectomy in patients with primary hyperparathyroidism","volume":"78","author":[{"family":"Christensson","given":"Tony"},{"family":"Einarsson","given":"Kurt"}],"issued":{"date-parts":[["1977",8,1]]},"citation-key":"christenssonSerumLipidsParathyroidectomy1977"}},{"id":10639,"uris":["http://zotero.org/users/7317906/items/4NLHZEEH"],"itemData":{"id":10639,"type":"article-journal","abstract":"It remains unclear whether risk of cardiovascular diseases is increased in patients with mild (&amp;lt;1.45 mmol/L) to moderate (≥1.45 to 1.60 mmol/L) primary hyperparathyroidism (PHPT).We aimed to determine the short-term effect of parathyroidectomy (PTX) on arterial stiffness, cholesterol levels, and blood pressure (BP).This study was a clinical trial randomly allocating patients to either PTX or a control group (no surgery). Follow-up was performed 3 months after surgery in the PTX group and 3 months after baseline in the control group.University hospital.We recruited 79 patients with PHPT; 69 participants completed the study.Office and ambulatory 24-hour BP, pulse wave velocity (PWV), augmentation index, and fasting plasma cholesterol levels.At baseline, participants had a median level of ionized calcium of 1.41 mmol/L (range, 1.33 to 1.60 mmol/L) and PTH of 10.4 pmol/L (4.5 to 30.4 pmol/L). Median age was 64 years (range, 18 to 81) and 72% were females. Following PTX, plasma total cholesterol levels decreased significantly compared with the controls (P = 0.04). Changes in PWV, augmentation index, and ambulatory 24-hour BP did not differ between groups, except for an increase in ambulatory diastolic BP following PTX. However, in patients with baseline levels of ionized calcium ≥1.45 mmol/L, PWV decreased significantly in response to PTX compared with the control group (P = 0.03).PTX may decrease risk of cardiovascular diseases in PHPT by lowering total cholesterol levels, although ambulatory diastolic BP increases in response to surgery. Patients with moderate to severe hypercalcemia may benefit from PTX by a decrease in PWV.","container-title":"The Journal of Clinical Endocrinology &amp; Metabolism","DOI":"10.1210/jc.2018-02456","ISSN":"0021-972X","issue":"8","journalAbbreviation":"The Journal of Clinical Endocrinology &amp; Metabolism","page":"3223-3232","source":"Silverchair","title":"Effect of Parathyroidectomy on Cardiovascular Risk Factors in Primary Hyperparathyroidism: A Randomized Clinical Trial","title-short":"Effect of Parathyroidectomy on Cardiovascular Risk Factors in Primary Hyperparathyroidism","volume":"104","author":[{"family":"Ejlsmark-Svensson","given":"Henriette"},{"family":"Rolighed","given":"Lars"},{"family":"Rejnmark","given":"Lars"}],"issued":{"date-parts":[["2019",8,1]]},"citation-key":"ejlsmark-svenssonEffectParathyroidectomyCardiovascular2019"}},{"id":10668,"uris":["http://zotero.org/users/7317906/items/9B9I7QBC"],"itemData":{"id":10668,"type":"article-journal","abstract":"Objective: Dyslipidemia, hypertension, diabetes mellitus and also primary hyperparathyroidism (pHPT) are associated with an increased risk of cardiovascular diseases. Metabolic abnormalities in mild pHPT have been reported, but never in cases with normal calcium and high parathyroid hormone (PTH) levels, i.e. suffering from ‘normocalcemic pHPT’. Our aim was to explore the occurrence of these metabolic abnormalities in individuals with normocalcemic pHPT identified in a population-based screening, and the effects of parathyroidectomy vs conservative treatment on metabolic variables. Design and methods: A population-based screening of 5202 post-menopausal women identified 30 patients with normal calcium, inappropriately high PTH and normal creatinine. A 5-year follow-up included 15 parathyroidectomized (PTx) and nine conservatively followed cases, in a non-randomized setting, together with age-matched controls. Biochemical variables and body mass index (BMI) were investigated. Results: At study entry, cases had higher calcium, PTH, glucose, low-density lipoprotein (LDL)/high-density lipoprotein (HDL)-cholesterol, very low-density lipoprotein (VLDL)-cholesterol, total triglycerides, and BMI compared to controls (P = &lt; 0.0001–0.035). The cases had a lower HDL-cholesterol value (P = 0.013) and one third of the cases had hypertriglyceridemia. During follow-up, the PTx cases decreased in calcium, PTH, LDL/HDL-cholesterol, total and LDL-cholesterol (P = 0.0076–0.022). Investigated biochemical variables remained adverse in conservatively followed cases during follow-up except a decreased LDL-cholesterol value. All surgically treated patients had parathyroid adenoma. Conclusions: Cases with normocalcemic pHPT have increased proatherogenic lipoprotein levels, BMI and glucose levels compared to age-matched controls. Parathyroidectomy has positive effects on some of these variables and reverses them to the same level as the controls, while conservative treatment fails to normalize the investigated metabolic variables.","container-title":"European Journal of Endocrinology","DOI":"10.1530/eje.1.02173","ISSN":"0804-4643, 1479-683X","issue":"1","language":"en_US","note":"publisher: European Society of Endocrinology\nsection: European Journal of Endocrinology","page":"33-39","source":"eje.bioscientifica.com","title":"Metabolic abnormalities in patients with normocalcemic hyperparathyroidism detected at a population-based screening","volume":"155","author":[{"family":"Hagström","given":"Emil"},{"family":"Lundgren","given":"Ewa"},{"family":"Rastad","given":"Jonas"},{"family":"Hellman","given":"Per"}],"issued":{"date-parts":[["2006",7,1]]},"citation-key":"hagstromMetabolicAbnormalitiesPatients2006"}},{"id":10634,"uris":["http://zotero.org/users/7317906/items/SQ6E5QG3"],"itemData":{"id":10634,"type":"article-journal","abstract":"Thieme E-Books &amp; E-Journals","container-title":"Experimental and Clinical Endocrinology &amp; Diabetes","DOI":"10.1055/s-0029-1224152","ISSN":"0947-7349, 1439-3646","issue":"6","journalAbbreviation":"Exp Clin Endocrinol Diabetes","language":"en","license":"© J. A. Barth Verlag in Georg Thieme Verlag KG Stuttgart · New York","note":"publisher: © J. A. Barth Verlag in Georg Thieme Verlag KG Stuttgart · New York","page":"371-376","source":"www.thieme-connect.com","title":"Low Density Lipoprotein-Cholesterol Levels Affect Vertebral Fracture Risk in Female Patients with Primary Hyperparathyroidism","volume":"118","author":[{"family":"Kaji","given":"H."},{"family":"Hisa","given":"I."},{"family":"Inoue","given":"Y."},{"family":"Sugimoto","given":"T."}],"issued":{"date-parts":[["2010",6]]},"citation-key":"kajiLowDensityLipoproteinCholesterol2010"}}],"schema":"https://github.com/citation-style-language/schema/raw/master/csl-citation.json"} </w:instrText>
      </w:r>
      <w:r w:rsidR="00DA3158" w:rsidRPr="00ED20ED">
        <w:rPr>
          <w:color w:val="000000" w:themeColor="text1"/>
        </w:rPr>
        <w:fldChar w:fldCharType="separate"/>
      </w:r>
      <w:r w:rsidR="005463C6" w:rsidRPr="00ED20ED">
        <w:rPr>
          <w:rFonts w:ascii="Calibri" w:cs="Calibri"/>
          <w:color w:val="000000" w:themeColor="text1"/>
        </w:rPr>
        <w:t>[42–48]</w:t>
      </w:r>
      <w:r w:rsidR="00DA3158" w:rsidRPr="00ED20ED">
        <w:rPr>
          <w:color w:val="000000" w:themeColor="text1"/>
        </w:rPr>
        <w:fldChar w:fldCharType="end"/>
      </w:r>
      <w:r w:rsidR="005F3B22" w:rsidRPr="00ED20ED">
        <w:rPr>
          <w:color w:val="000000" w:themeColor="text1"/>
        </w:rPr>
        <w:t xml:space="preserve">.  </w:t>
      </w:r>
    </w:p>
    <w:p w14:paraId="15DD663E" w14:textId="69A82519" w:rsidR="00F63CA1" w:rsidRPr="00ED20ED" w:rsidRDefault="00F63CA1" w:rsidP="000B2E8A">
      <w:pPr>
        <w:rPr>
          <w:color w:val="000000" w:themeColor="text1"/>
        </w:rPr>
      </w:pPr>
    </w:p>
    <w:p w14:paraId="72A42258" w14:textId="14EB5FD0" w:rsidR="00F63CA1" w:rsidRPr="00ED20ED" w:rsidRDefault="00F63CA1" w:rsidP="000B2E8A">
      <w:pPr>
        <w:rPr>
          <w:color w:val="000000" w:themeColor="text1"/>
        </w:rPr>
      </w:pPr>
      <w:r w:rsidRPr="00ED20ED">
        <w:rPr>
          <w:color w:val="000000" w:themeColor="text1"/>
        </w:rPr>
        <w:t xml:space="preserve">In terms of whether cholesterol could be driving hypercalcemia, there is </w:t>
      </w:r>
      <w:r w:rsidR="00DE1510" w:rsidRPr="00ED20ED">
        <w:rPr>
          <w:color w:val="000000" w:themeColor="text1"/>
        </w:rPr>
        <w:t>some</w:t>
      </w:r>
      <w:r w:rsidRPr="00ED20ED">
        <w:rPr>
          <w:color w:val="000000" w:themeColor="text1"/>
        </w:rPr>
        <w:t xml:space="preserve"> </w:t>
      </w:r>
      <w:r w:rsidR="00DE1510" w:rsidRPr="00ED20ED">
        <w:rPr>
          <w:color w:val="000000" w:themeColor="text1"/>
        </w:rPr>
        <w:t xml:space="preserve">positive </w:t>
      </w:r>
      <w:r w:rsidRPr="00ED20ED">
        <w:rPr>
          <w:color w:val="000000" w:themeColor="text1"/>
        </w:rPr>
        <w:t xml:space="preserve">evidence.  </w:t>
      </w:r>
      <w:r w:rsidR="00DE1510" w:rsidRPr="00ED20ED">
        <w:rPr>
          <w:color w:val="000000" w:themeColor="text1"/>
        </w:rPr>
        <w:t>Two</w:t>
      </w:r>
      <w:r w:rsidR="00B5781A" w:rsidRPr="00ED20ED">
        <w:rPr>
          <w:color w:val="000000" w:themeColor="text1"/>
        </w:rPr>
        <w:t xml:space="preserve"> </w:t>
      </w:r>
      <w:r w:rsidR="00DE1510" w:rsidRPr="00ED20ED">
        <w:rPr>
          <w:color w:val="000000" w:themeColor="text1"/>
        </w:rPr>
        <w:t>interventional studies</w:t>
      </w:r>
      <w:r w:rsidR="00B5781A" w:rsidRPr="00ED20ED">
        <w:rPr>
          <w:color w:val="000000" w:themeColor="text1"/>
        </w:rPr>
        <w:t xml:space="preserve"> using statins have showed a </w:t>
      </w:r>
      <w:r w:rsidR="00DE1510" w:rsidRPr="00ED20ED">
        <w:rPr>
          <w:color w:val="000000" w:themeColor="text1"/>
        </w:rPr>
        <w:t>reductions</w:t>
      </w:r>
      <w:r w:rsidR="00B5781A" w:rsidRPr="00ED20ED">
        <w:rPr>
          <w:color w:val="000000" w:themeColor="text1"/>
        </w:rPr>
        <w:t xml:space="preserve"> in calcium levels </w:t>
      </w:r>
      <w:r w:rsidR="00B5781A" w:rsidRPr="00ED20ED">
        <w:rPr>
          <w:color w:val="000000" w:themeColor="text1"/>
        </w:rPr>
        <w:fldChar w:fldCharType="begin"/>
      </w:r>
      <w:r w:rsidR="005463C6" w:rsidRPr="00ED20ED">
        <w:rPr>
          <w:color w:val="000000" w:themeColor="text1"/>
        </w:rPr>
        <w:instrText xml:space="preserve"> ADDIN ZOTERO_ITEM CSL_CITATION {"citationID":"4xJ0gLGc","properties":{"formattedCitation":"[49,50]","plainCitation":"[49,50]","noteIndex":0},"citationItems":[{"id":10744,"uris":["http://zotero.org/users/7317906/items/BY9QWTMI"],"itemData":{"id":10744,"type":"article-journal","abstract":"Although lithium is considered the gold-standard treatment for bipolar disorder (BD), it is associated with a variety of major endocrine and metabolic side effects, including parathyroid hormone (PTH) dependent hypercalcemia. Aside from surgery and medication discontinuation, there are limited treatments for hypercalcemia. This paper will assess data from a randomized controlled trial (RCT).","container-title":"BMC Endocrine Disorders","DOI":"10.1186/s12902-022-01145-w","ISSN":"1472-6823","issue":"1","journalAbbreviation":"BMC Endocr Disord","language":"en","page":"238","source":"Springer Link","title":"Atorvastatin lowers serum calcium levels in lithium-users: results from a randomized controlled trial","title-short":"Atorvastatin lowers serum calcium levels in lithium-users","volume":"22","author":[{"family":"Soh","given":"Jocelyn Fotso"},{"family":"Bodenstein","given":"Katie"},{"family":"Yu","given":"Oriana Hoi Yun"},{"family":"Linnaranta","given":"Outi"},{"family":"Renaud","given":"Suzane"},{"family":"Mahdanian","given":"Artin"},{"family":"Su","given":"Chien-Lin"},{"family":"Mucsi","given":"Istvan"},{"family":"Mulsant","given":"Benoit"},{"family":"Herrmann","given":"Nathan"},{"family":"Rajji","given":"Tarek"},{"family":"Beaulieu","given":"Serge"},{"family":"Sekhon","given":"Harmehr"},{"family":"Rej","given":"Soham"}],"issued":{"date-parts":[["2022",9,24]]},"citation-key":"sohAtorvastatinLowersSerum2022"}},{"id":10751,"uris":["http://zotero.org/users/7317906/items/4GMJG8DJ"],"itemData":{"id":10751,"type":"article-journal","abstract":"ABSTRACTBackground: dyslipidemia plays a crucial rule in the development of cardiovascular disease, which has become the leading cause of death in most developed countries as well as in developing countries (1). The effects of reducing low density lipoprotein – C (LDL-C) concentrations on the prevention of cardiovascular events and stroke have been well reported in many clinical trials.Objectives: Evidence supports the use of statins for lipid modifications in the primary prevention of coronary artery disease, morbidity and mortality. This study aims to determine the effectiveness of atorvastatin in treating dyslipidemia in Iraqi obese patients.Methods: 200 overweight and obese patients with hypercholesterolemia, according to NCEP ATP III criteria, were included. They were randomized into 3 groups according to atorvastatin dose, 10, 20, 40 mg/ day, and treated for 8 weeks. Blood lipid profile, liver enzymes ALT and AST, urea, creatinine, uric acid, calcium and glucose were measured before and after therapy.Results: There was a significant reduction of total cholesterol (TC), Triglycerides (TG), low density lipoprotein (LDL), very low density lipoprotein (VLDL), but a non-significant reduction of high density lipoprotein (HDL) with all atorvastatin doses. The high doses of the drug caused a significant elevation of serum levels of ALT and AST and a significant decrease of blood calcium; but there was nosignificant change in blood levels ofurea, creatinine, uric acid or glucose with any dose.Conclusion: Short-term atorvastatin therapy in dyslipidemic obese patients caused a reduction of TC, TG, LDL, and VLDL, but had no significant effect on HDL, non-significant changes in blood urea, serum creatinine, serum uric acid or blood glucose, while there was a dose dependent elevation of ALT and AST","container-title":"AL-Kindy College Medical Journal","ISSN":"2521-4365","issue":"2","language":"en","license":"Copyright (c) 0","note":"number: 2","page":"62-69","source":"jkmc.uobaghdad.edu.iq","title":"Efficacy of atorvastatin in treatment of Iraqi obese patients with hypercholesterolemia","volume":"10","author":[{"family":"Farhan","given":"Hassan A."},{"family":"Khazaal","given":"Faris A."},{"family":"Mahmoud","given":"Insaf J."},{"family":"Haji","given":"Ghazi F."},{"family":"Alrubaie","given":"Abdulhadi"},{"family":"Abdulraheem","given":"Yousif"},{"family":"*","given":"Ali M. Almousawi"},{"family":"Alkuraishi","given":"Mothanna"}],"issued":{"date-parts":[["2014",6,30]]},"citation-key":"farhanEfficacyAtorvastatinTreatment2014"}}],"schema":"https://github.com/citation-style-language/schema/raw/master/csl-citation.json"} </w:instrText>
      </w:r>
      <w:r w:rsidR="00B5781A" w:rsidRPr="00ED20ED">
        <w:rPr>
          <w:color w:val="000000" w:themeColor="text1"/>
        </w:rPr>
        <w:fldChar w:fldCharType="separate"/>
      </w:r>
      <w:r w:rsidR="005463C6" w:rsidRPr="00ED20ED">
        <w:rPr>
          <w:color w:val="000000" w:themeColor="text1"/>
        </w:rPr>
        <w:t>[49,50]</w:t>
      </w:r>
      <w:r w:rsidR="00B5781A" w:rsidRPr="00ED20ED">
        <w:rPr>
          <w:color w:val="000000" w:themeColor="text1"/>
        </w:rPr>
        <w:fldChar w:fldCharType="end"/>
      </w:r>
      <w:r w:rsidR="00B5781A" w:rsidRPr="00ED20ED">
        <w:rPr>
          <w:color w:val="000000" w:themeColor="text1"/>
        </w:rPr>
        <w:t>, whereas another single-arm study showed declines</w:t>
      </w:r>
      <w:r w:rsidR="00DE1510" w:rsidRPr="00ED20ED">
        <w:rPr>
          <w:color w:val="000000" w:themeColor="text1"/>
        </w:rPr>
        <w:t xml:space="preserve"> that did not reach significance</w:t>
      </w:r>
      <w:r w:rsidR="00B5781A" w:rsidRPr="00ED20ED">
        <w:rPr>
          <w:color w:val="000000" w:themeColor="text1"/>
        </w:rPr>
        <w:t xml:space="preserve"> </w:t>
      </w:r>
      <w:r w:rsidR="00B5781A" w:rsidRPr="00ED20ED">
        <w:rPr>
          <w:color w:val="000000" w:themeColor="text1"/>
        </w:rPr>
        <w:fldChar w:fldCharType="begin"/>
      </w:r>
      <w:r w:rsidR="005463C6" w:rsidRPr="00ED20ED">
        <w:rPr>
          <w:color w:val="000000" w:themeColor="text1"/>
        </w:rPr>
        <w:instrText xml:space="preserve"> ADDIN ZOTERO_ITEM CSL_CITATION {"citationID":"MwzAcDHf","properties":{"formattedCitation":"[51]","plainCitation":"[51]","noteIndex":0},"citationItems":[{"id":10746,"uris":["http://zotero.org/users/7317906/items/35L7VEYN"],"itemData":{"id":10746,"type":"article-journal","abstract":"Although several studies have reported a lower risk of osteoporotic fracture in hypercholesterolemic patients treated with statins, so far longitudinal studies on the effects of statins on bone are lacking. The aim of the present study was to evaluate bone mineral density (BMD) and bone turnover changes induced by 1-year simvastatin treatment on postmenopausal women. Thirty consecutive postmenopausal hypercholesterolemic women (61.2 ± 4.9 years) were treated for 12 months with 40 mg/day simvastatin and 30 normocholesterolemic age-matched postmenopausal women provided control data. In all subjects, at baseline and at 3-month intervals, serum lipids, calcium, phosphate, total and bone alkaline phosphatase (Bone-ALP), and carboxy-terminal fragment of type I collagen (CTx) were measured in a fasting blood sample. At baseline and after 6 and 12 months BMD was measured at lumbar spine (BMD-LS) and at femur (BMD-Ftot) and at femoral neck (BMD-Fn) by DXA. In the simvastatin-treated group Bone-ALP showed a significant increase (P &lt; 0.05) with respect to baseline from the sixth month, whereas serum CTx showed a weak and nonsignificant increase over the study period. In treated women BMD-LS, BMD-Fn, and BMD-Ftot increased respectively by 1.1, 0.9, and 0.4% at Month 6; and by 2.8, 1.0, and 0.8% at Month 12. In controls BMD-LS, BMD-Fn, and BMD-Ftot at the end of the study period decreased by 1.6, 1.4, and 1.2%, respectively. The difference between controls and simvastatin-treated patients was significant (P &lt; 0.05) for both BMD-LS and BMD-Fn only at Month 12. In conclusion our results, although obtained from a small sample of postmenopausal hypercholesterolemic women, suggest a probable positive effect of simvastatin on bone formation and BMD.","container-title":"Bone","DOI":"10.1016/S8756-3282(03)00034-6","ISSN":"8756-3282","issue":"4","journalAbbreviation":"Bone","language":"en","page":"427-433","source":"ScienceDirect","title":"Effect of simvastatin treatment on bone mineral density and bone turnover in hypercholesterolemic postmenopausal women: a 1-year longitudinal study","title-short":"Effect of simvastatin treatment on bone mineral density and bone turnover in hypercholesterolemic postmenopausal women","volume":"32","author":[{"family":"Montagnani","given":"A"},{"family":"Gonnelli","given":"S"},{"family":"Cepollaro","given":"C"},{"family":"Pacini","given":"S"},{"family":"Campagna","given":"M. S"},{"family":"Franci","given":"M. B"},{"family":"Lucani","given":"B"},{"family":"Gennari","given":"C"}],"issued":{"date-parts":[["2003",4,1]]},"citation-key":"montagnaniEffectSimvastatinTreatment2003"}}],"schema":"https://github.com/citation-style-language/schema/raw/master/csl-citation.json"} </w:instrText>
      </w:r>
      <w:r w:rsidR="00B5781A" w:rsidRPr="00ED20ED">
        <w:rPr>
          <w:color w:val="000000" w:themeColor="text1"/>
        </w:rPr>
        <w:fldChar w:fldCharType="separate"/>
      </w:r>
      <w:r w:rsidR="005463C6" w:rsidRPr="00ED20ED">
        <w:rPr>
          <w:color w:val="000000" w:themeColor="text1"/>
        </w:rPr>
        <w:t>[51]</w:t>
      </w:r>
      <w:r w:rsidR="00B5781A" w:rsidRPr="00ED20ED">
        <w:rPr>
          <w:color w:val="000000" w:themeColor="text1"/>
        </w:rPr>
        <w:fldChar w:fldCharType="end"/>
      </w:r>
      <w:r w:rsidR="00B5781A" w:rsidRPr="00ED20ED">
        <w:rPr>
          <w:color w:val="000000" w:themeColor="text1"/>
        </w:rPr>
        <w:t xml:space="preserve">.  A </w:t>
      </w:r>
      <w:r w:rsidR="00DE1510" w:rsidRPr="00ED20ED">
        <w:rPr>
          <w:color w:val="000000" w:themeColor="text1"/>
        </w:rPr>
        <w:t>M</w:t>
      </w:r>
      <w:r w:rsidR="00B5781A" w:rsidRPr="00ED20ED">
        <w:rPr>
          <w:color w:val="000000" w:themeColor="text1"/>
        </w:rPr>
        <w:t xml:space="preserve">endelian </w:t>
      </w:r>
      <w:r w:rsidR="00DE1510" w:rsidRPr="00ED20ED">
        <w:rPr>
          <w:color w:val="000000" w:themeColor="text1"/>
        </w:rPr>
        <w:t>R</w:t>
      </w:r>
      <w:r w:rsidR="00B5781A" w:rsidRPr="00ED20ED">
        <w:rPr>
          <w:color w:val="000000" w:themeColor="text1"/>
        </w:rPr>
        <w:t xml:space="preserve">andomization </w:t>
      </w:r>
      <w:r w:rsidR="00DE1510" w:rsidRPr="00ED20ED">
        <w:rPr>
          <w:color w:val="000000" w:themeColor="text1"/>
        </w:rPr>
        <w:t xml:space="preserve">approach </w:t>
      </w:r>
      <w:r w:rsidR="00B5781A" w:rsidRPr="00ED20ED">
        <w:rPr>
          <w:color w:val="000000" w:themeColor="text1"/>
        </w:rPr>
        <w:t xml:space="preserve">using LDL-C as the instrument was also associated with elevated calcium levels </w:t>
      </w:r>
      <w:r w:rsidR="00B5781A" w:rsidRPr="00ED20ED">
        <w:rPr>
          <w:color w:val="000000" w:themeColor="text1"/>
        </w:rPr>
        <w:fldChar w:fldCharType="begin"/>
      </w:r>
      <w:r w:rsidR="005463C6" w:rsidRPr="00ED20ED">
        <w:rPr>
          <w:color w:val="000000" w:themeColor="text1"/>
        </w:rPr>
        <w:instrText xml:space="preserve"> ADDIN ZOTERO_ITEM CSL_CITATION {"citationID":"8jX9wDOm","properties":{"formattedCitation":"[52]","plainCitation":"[52]","noteIndex":0},"citationItems":[{"id":10741,"uris":["http://zotero.org/users/7317906/items/DAZTIC6I"],"itemData":{"id":10741,"type":"article-journal","abstract":"Beyond their success in cardiovascular disease prevention, statins are increasingly recognized to have sex-specific pleiotropic effects. To gain additional insight, we characterized associations of genetically mimicked statins across the phenotype sex-specifically. We also assessed whether any apparently non-lipid effects identified extended to genetically mimicking other widely used lipid modifiers (proprotein convertase subtilisin/kexin type 9 (PCSK9) inhibitors and ezetimibe) or were a consequence of low-density lipoprotein cholesterol (LDL-c). We performed a sex-specific phenome-wide association study assessing the association of genetic variants in HMGCR, mimicking statins, with 1701 phenotypes. We used Mendelian randomization (MR) to assess if any non-lipid effects found were evident for genetically mimicked PCSK9 inhibitors and ezetimibe or for LDL-c. As expected, genetically mimicking statins was inversely associated with LDL-c, apolipoprotein B (ApoB), and total cholesterol (TC) and positively associated with glycated hemoglobin (HbA1c) and was related to body composition. Genetically mimicking statins was also inversely associated with serum calcium, sex hormone-binding globulin (SHBG), and platelet count and positively associated with basal metabolic rate (BMR) and mean platelet volume. Stronger associations with genetically mimicked statins were evident for women than men for lipid traits (LDL-c, ApoB, and TC), calcium, and SHBG, but not for platelet attributes, body composition, or BMR. Genetically mimicking PCSK9 inhibitors or ezetimibe was also associated with lower lipids, but was not related to calcium, SHBG, BMR, or body composition. Genetically higher LDL-c increased lipids and decreased BMR, but did not affect calcium, HbA1c, platelet attributes, or SHBG with minor effects on body composition. Similar inverse associations were found for genetically mimicking statins on lipid traits in men and women as for other lipid modifiers. Besides the positive associations with HbA1c, BMI (which may explain the higher BMR), and aspects of body composition in men and women, genetically mimicking statins was additionally associated with platelet attributes in both sexes and was inversely associated with serum calcium and SHBG in women. This genetic evidence suggests potential pathways that contribute to the effects of statins particularly in women. Further investigation is needed to confirm these findings and their implications for clinical practice.","container-title":"BMC Medicine","DOI":"10.1186/s12916-021-02013-5","ISSN":"1741-7015","issue":"1","journalAbbreviation":"BMC Med","language":"en","license":"2021 The Author(s)","note":"number: 1\npublisher: BioMed Central","page":"1-11","source":"link.springer.com","title":"A phenome-wide association study of genetically mimicked statins","volume":"19","author":[{"family":"Li","given":"Shun"},{"family":"Schooling","given":"C. M."}],"issued":{"date-parts":[["2021",12]]},"citation-key":"liPhenomewideAssociationStudy2021"}}],"schema":"https://github.com/citation-style-language/schema/raw/master/csl-citation.json"} </w:instrText>
      </w:r>
      <w:r w:rsidR="00B5781A" w:rsidRPr="00ED20ED">
        <w:rPr>
          <w:color w:val="000000" w:themeColor="text1"/>
        </w:rPr>
        <w:fldChar w:fldCharType="separate"/>
      </w:r>
      <w:r w:rsidR="005463C6" w:rsidRPr="00ED20ED">
        <w:rPr>
          <w:color w:val="000000" w:themeColor="text1"/>
        </w:rPr>
        <w:t>[52]</w:t>
      </w:r>
      <w:r w:rsidR="00B5781A" w:rsidRPr="00ED20ED">
        <w:rPr>
          <w:color w:val="000000" w:themeColor="text1"/>
        </w:rPr>
        <w:fldChar w:fldCharType="end"/>
      </w:r>
      <w:r w:rsidR="00B5781A" w:rsidRPr="00ED20ED">
        <w:rPr>
          <w:color w:val="000000" w:themeColor="text1"/>
        </w:rPr>
        <w:t xml:space="preserve">, further supporting a potential causal </w:t>
      </w:r>
      <w:r w:rsidR="008101D2" w:rsidRPr="00ED20ED">
        <w:rPr>
          <w:color w:val="000000" w:themeColor="text1"/>
        </w:rPr>
        <w:t>relationship</w:t>
      </w:r>
      <w:r w:rsidR="00B5781A" w:rsidRPr="00ED20ED">
        <w:rPr>
          <w:color w:val="000000" w:themeColor="text1"/>
        </w:rPr>
        <w:t xml:space="preserve"> </w:t>
      </w:r>
      <w:r w:rsidR="008101D2" w:rsidRPr="00ED20ED">
        <w:rPr>
          <w:color w:val="000000" w:themeColor="text1"/>
        </w:rPr>
        <w:t>with</w:t>
      </w:r>
      <w:r w:rsidR="00B5781A" w:rsidRPr="00ED20ED">
        <w:rPr>
          <w:color w:val="000000" w:themeColor="text1"/>
        </w:rPr>
        <w:t xml:space="preserve"> cholesterol </w:t>
      </w:r>
      <w:r w:rsidR="008101D2" w:rsidRPr="00ED20ED">
        <w:rPr>
          <w:color w:val="000000" w:themeColor="text1"/>
        </w:rPr>
        <w:t>driving</w:t>
      </w:r>
      <w:r w:rsidR="00B5781A" w:rsidRPr="00ED20ED">
        <w:rPr>
          <w:color w:val="000000" w:themeColor="text1"/>
        </w:rPr>
        <w:t xml:space="preserve"> calcium</w:t>
      </w:r>
      <w:r w:rsidR="008101D2" w:rsidRPr="00ED20ED">
        <w:rPr>
          <w:color w:val="000000" w:themeColor="text1"/>
        </w:rPr>
        <w:t xml:space="preserve"> levels</w:t>
      </w:r>
      <w:r w:rsidR="00B5781A" w:rsidRPr="00ED20ED">
        <w:rPr>
          <w:color w:val="000000" w:themeColor="text1"/>
        </w:rPr>
        <w:t xml:space="preserve">.   </w:t>
      </w:r>
      <w:r w:rsidR="00E52E9B" w:rsidRPr="00ED20ED">
        <w:rPr>
          <w:color w:val="000000" w:themeColor="text1"/>
        </w:rPr>
        <w:t xml:space="preserve">As this is a cross-sectional associative relationship we are not able at present to define directionality, much less the underlying biological mechanism(s).  </w:t>
      </w:r>
      <w:r w:rsidR="00193752" w:rsidRPr="00ED20ED">
        <w:rPr>
          <w:color w:val="000000" w:themeColor="text1"/>
        </w:rPr>
        <w:t xml:space="preserve">Whether calcium can modify serum cholesterol, or cholesterol can modify calcium are both important nutritional and pathophysiological questions, and future controlled mouse studies should shed light on the directions and mechanisms </w:t>
      </w:r>
      <w:r w:rsidR="00E52E9B" w:rsidRPr="00ED20ED">
        <w:rPr>
          <w:color w:val="000000" w:themeColor="text1"/>
        </w:rPr>
        <w:t>explaining</w:t>
      </w:r>
      <w:r w:rsidR="00193752" w:rsidRPr="00ED20ED">
        <w:rPr>
          <w:color w:val="000000" w:themeColor="text1"/>
        </w:rPr>
        <w:t xml:space="preserve"> this association.</w:t>
      </w:r>
    </w:p>
    <w:p w14:paraId="778E30FC" w14:textId="77777777" w:rsidR="00E86175" w:rsidRPr="00ED20ED" w:rsidRDefault="00E86175" w:rsidP="000B2E8A">
      <w:pPr>
        <w:rPr>
          <w:color w:val="000000" w:themeColor="text1"/>
        </w:rPr>
      </w:pPr>
    </w:p>
    <w:p w14:paraId="55278E9B" w14:textId="7B63BF8E" w:rsidR="00C40CDF" w:rsidRPr="00ED20ED" w:rsidRDefault="00C40CDF" w:rsidP="000B2E8A">
      <w:pPr>
        <w:rPr>
          <w:color w:val="000000" w:themeColor="text1"/>
        </w:rPr>
      </w:pPr>
      <w:r w:rsidRPr="00ED20ED">
        <w:rPr>
          <w:color w:val="000000" w:themeColor="text1"/>
        </w:rPr>
        <w:t>There are several</w:t>
      </w:r>
      <w:r w:rsidR="005117D5" w:rsidRPr="00ED20ED">
        <w:rPr>
          <w:color w:val="000000" w:themeColor="text1"/>
        </w:rPr>
        <w:t xml:space="preserve"> other</w:t>
      </w:r>
      <w:r w:rsidRPr="00ED20ED">
        <w:rPr>
          <w:color w:val="000000" w:themeColor="text1"/>
        </w:rPr>
        <w:t xml:space="preserve"> strengths of this study.  We present data on a large number of mice roughly equally divided between sexes and two diets</w:t>
      </w:r>
      <w:r w:rsidR="00737E63" w:rsidRPr="00ED20ED">
        <w:rPr>
          <w:color w:val="000000" w:themeColor="text1"/>
        </w:rPr>
        <w:t xml:space="preserve"> and find consistent results across all groups</w:t>
      </w:r>
      <w:r w:rsidRPr="00ED20ED">
        <w:rPr>
          <w:color w:val="000000" w:themeColor="text1"/>
        </w:rPr>
        <w:t xml:space="preserve">. </w:t>
      </w:r>
      <w:r w:rsidR="00DE1510" w:rsidRPr="00ED20ED">
        <w:rPr>
          <w:color w:val="000000" w:themeColor="text1"/>
        </w:rPr>
        <w:t xml:space="preserve">We have exceptional control of confounders such as diets, environment, activity levels, and other exposures that could affect the interpretation of the human studies.  </w:t>
      </w:r>
      <w:r w:rsidR="004D542D" w:rsidRPr="00ED20ED">
        <w:rPr>
          <w:color w:val="000000" w:themeColor="text1"/>
        </w:rPr>
        <w:t xml:space="preserve">Our supervised machine learning approach used a large number of measured phenotypes to predict calcium levels, and set cutoffs in a data-driven manner.  </w:t>
      </w:r>
      <w:r w:rsidRPr="00ED20ED">
        <w:rPr>
          <w:color w:val="000000" w:themeColor="text1"/>
        </w:rPr>
        <w:t>We</w:t>
      </w:r>
      <w:r w:rsidR="00737E63" w:rsidRPr="00ED20ED">
        <w:rPr>
          <w:color w:val="000000" w:themeColor="text1"/>
        </w:rPr>
        <w:t xml:space="preserve"> </w:t>
      </w:r>
      <w:r w:rsidRPr="00ED20ED">
        <w:rPr>
          <w:color w:val="000000" w:themeColor="text1"/>
        </w:rPr>
        <w:t xml:space="preserve">consider the </w:t>
      </w:r>
      <w:r w:rsidR="004D542D" w:rsidRPr="00ED20ED">
        <w:rPr>
          <w:color w:val="000000" w:themeColor="text1"/>
        </w:rPr>
        <w:t>support</w:t>
      </w:r>
      <w:r w:rsidR="00737E63" w:rsidRPr="00ED20ED">
        <w:rPr>
          <w:color w:val="000000" w:themeColor="text1"/>
        </w:rPr>
        <w:t xml:space="preserve"> of </w:t>
      </w:r>
      <w:r w:rsidRPr="00ED20ED">
        <w:rPr>
          <w:color w:val="000000" w:themeColor="text1"/>
        </w:rPr>
        <w:t xml:space="preserve">data from </w:t>
      </w:r>
      <w:r w:rsidR="004B43E6" w:rsidRPr="00ED20ED">
        <w:rPr>
          <w:color w:val="000000" w:themeColor="text1"/>
        </w:rPr>
        <w:t xml:space="preserve">two independent </w:t>
      </w:r>
      <w:r w:rsidRPr="00ED20ED">
        <w:rPr>
          <w:color w:val="000000" w:themeColor="text1"/>
        </w:rPr>
        <w:t>genetically diverse mice population</w:t>
      </w:r>
      <w:r w:rsidR="004B43E6" w:rsidRPr="00ED20ED">
        <w:rPr>
          <w:color w:val="000000" w:themeColor="text1"/>
        </w:rPr>
        <w:t>s</w:t>
      </w:r>
      <w:r w:rsidRPr="00ED20ED">
        <w:rPr>
          <w:color w:val="000000" w:themeColor="text1"/>
        </w:rPr>
        <w:t xml:space="preserve"> a</w:t>
      </w:r>
      <w:r w:rsidR="004D542D" w:rsidRPr="00ED20ED">
        <w:rPr>
          <w:color w:val="000000" w:themeColor="text1"/>
        </w:rPr>
        <w:t>nother</w:t>
      </w:r>
      <w:r w:rsidRPr="00ED20ED">
        <w:rPr>
          <w:color w:val="000000" w:themeColor="text1"/>
        </w:rPr>
        <w:t xml:space="preserve"> strength of this work</w:t>
      </w:r>
      <w:r w:rsidR="00372CFF" w:rsidRPr="00ED20ED">
        <w:rPr>
          <w:color w:val="000000" w:themeColor="text1"/>
        </w:rPr>
        <w:t xml:space="preserve">.  </w:t>
      </w:r>
      <w:r w:rsidR="00737E63" w:rsidRPr="00ED20ED">
        <w:rPr>
          <w:color w:val="000000" w:themeColor="text1"/>
        </w:rPr>
        <w:t>Calcium-cholesterol</w:t>
      </w:r>
      <w:r w:rsidRPr="00ED20ED">
        <w:rPr>
          <w:color w:val="000000" w:themeColor="text1"/>
        </w:rPr>
        <w:t xml:space="preserve"> </w:t>
      </w:r>
      <w:r w:rsidR="002762BB" w:rsidRPr="00ED20ED">
        <w:rPr>
          <w:color w:val="000000" w:themeColor="text1"/>
        </w:rPr>
        <w:t>associations</w:t>
      </w:r>
      <w:r w:rsidRPr="00ED20ED">
        <w:rPr>
          <w:color w:val="000000" w:themeColor="text1"/>
        </w:rPr>
        <w:t xml:space="preserve"> </w:t>
      </w:r>
      <w:r w:rsidR="00737E63" w:rsidRPr="00ED20ED">
        <w:rPr>
          <w:color w:val="000000" w:themeColor="text1"/>
        </w:rPr>
        <w:t>appear to be</w:t>
      </w:r>
      <w:r w:rsidRPr="00ED20ED">
        <w:rPr>
          <w:color w:val="000000" w:themeColor="text1"/>
        </w:rPr>
        <w:t xml:space="preserve"> robust </w:t>
      </w:r>
      <w:r w:rsidR="004B43E6" w:rsidRPr="00ED20ED">
        <w:rPr>
          <w:color w:val="000000" w:themeColor="text1"/>
        </w:rPr>
        <w:t>over</w:t>
      </w:r>
      <w:r w:rsidRPr="00ED20ED">
        <w:rPr>
          <w:color w:val="000000" w:themeColor="text1"/>
        </w:rPr>
        <w:t xml:space="preserve"> a wide variation in genetics and not restricted to finding</w:t>
      </w:r>
      <w:r w:rsidR="004B43E6" w:rsidRPr="00ED20ED">
        <w:rPr>
          <w:color w:val="000000" w:themeColor="text1"/>
        </w:rPr>
        <w:t>s</w:t>
      </w:r>
      <w:r w:rsidRPr="00ED20ED">
        <w:rPr>
          <w:color w:val="000000" w:themeColor="text1"/>
        </w:rPr>
        <w:t xml:space="preserve"> in inbred mouse populations.</w:t>
      </w:r>
      <w:r w:rsidR="004B43E6" w:rsidRPr="00ED20ED">
        <w:rPr>
          <w:color w:val="000000" w:themeColor="text1"/>
        </w:rPr>
        <w:t xml:space="preserve">  </w:t>
      </w:r>
      <w:r w:rsidR="00737E63" w:rsidRPr="00ED20ED">
        <w:rPr>
          <w:color w:val="000000" w:themeColor="text1"/>
        </w:rPr>
        <w:t>As such</w:t>
      </w:r>
      <w:r w:rsidR="004B43E6" w:rsidRPr="00ED20ED">
        <w:rPr>
          <w:color w:val="000000" w:themeColor="text1"/>
        </w:rPr>
        <w:t xml:space="preserve">, </w:t>
      </w:r>
      <w:r w:rsidR="00737E63" w:rsidRPr="00ED20ED">
        <w:rPr>
          <w:color w:val="000000" w:themeColor="text1"/>
        </w:rPr>
        <w:t>this</w:t>
      </w:r>
      <w:r w:rsidR="004B43E6" w:rsidRPr="00ED20ED">
        <w:rPr>
          <w:color w:val="000000" w:themeColor="text1"/>
        </w:rPr>
        <w:t xml:space="preserve"> relationship holds over multiple diets, </w:t>
      </w:r>
      <w:r w:rsidR="00B24424" w:rsidRPr="00ED20ED">
        <w:rPr>
          <w:color w:val="000000" w:themeColor="text1"/>
        </w:rPr>
        <w:t xml:space="preserve">sexes, </w:t>
      </w:r>
      <w:r w:rsidR="004B43E6" w:rsidRPr="00ED20ED">
        <w:rPr>
          <w:color w:val="000000" w:themeColor="text1"/>
        </w:rPr>
        <w:t>investigators</w:t>
      </w:r>
      <w:r w:rsidR="00372CFF" w:rsidRPr="00ED20ED">
        <w:rPr>
          <w:color w:val="000000" w:themeColor="text1"/>
        </w:rPr>
        <w:t>, sites,</w:t>
      </w:r>
      <w:r w:rsidR="004B43E6" w:rsidRPr="00ED20ED">
        <w:rPr>
          <w:color w:val="000000" w:themeColor="text1"/>
        </w:rPr>
        <w:t xml:space="preserve"> and genetic </w:t>
      </w:r>
      <w:r w:rsidR="00737E63" w:rsidRPr="00ED20ED">
        <w:rPr>
          <w:color w:val="000000" w:themeColor="text1"/>
        </w:rPr>
        <w:t>backgrounds.</w:t>
      </w:r>
    </w:p>
    <w:p w14:paraId="727B6E9A" w14:textId="044F092D" w:rsidR="009D2910" w:rsidRPr="00ED20ED" w:rsidRDefault="009D2910" w:rsidP="000B2E8A">
      <w:pPr>
        <w:rPr>
          <w:color w:val="000000" w:themeColor="text1"/>
        </w:rPr>
      </w:pPr>
    </w:p>
    <w:p w14:paraId="671FC74E" w14:textId="4B6E480F" w:rsidR="009D2910" w:rsidRPr="00ED20ED" w:rsidRDefault="009D2910" w:rsidP="00E50DC1">
      <w:pPr>
        <w:pStyle w:val="Heading2"/>
      </w:pPr>
      <w:r w:rsidRPr="00ED20ED">
        <w:t>Limitations of the present study</w:t>
      </w:r>
    </w:p>
    <w:p w14:paraId="60CF54EB" w14:textId="706236C5" w:rsidR="009D2910" w:rsidRPr="00ED20ED" w:rsidRDefault="006205D8" w:rsidP="000B2E8A">
      <w:pPr>
        <w:rPr>
          <w:color w:val="000000" w:themeColor="text1"/>
        </w:rPr>
      </w:pPr>
      <w:r w:rsidRPr="00ED20ED">
        <w:rPr>
          <w:color w:val="000000" w:themeColor="text1"/>
        </w:rPr>
        <w:t>While there were</w:t>
      </w:r>
      <w:r w:rsidR="009D2910" w:rsidRPr="00ED20ED">
        <w:rPr>
          <w:color w:val="000000" w:themeColor="text1"/>
        </w:rPr>
        <w:t xml:space="preserve"> </w:t>
      </w:r>
      <w:r w:rsidRPr="00ED20ED">
        <w:rPr>
          <w:color w:val="000000" w:themeColor="text1"/>
        </w:rPr>
        <w:t>multiple</w:t>
      </w:r>
      <w:r w:rsidR="009D2910" w:rsidRPr="00ED20ED">
        <w:rPr>
          <w:color w:val="000000" w:themeColor="text1"/>
        </w:rPr>
        <w:t xml:space="preserve"> measurement</w:t>
      </w:r>
      <w:r w:rsidRPr="00ED20ED">
        <w:rPr>
          <w:color w:val="000000" w:themeColor="text1"/>
        </w:rPr>
        <w:t xml:space="preserve">s </w:t>
      </w:r>
      <w:r w:rsidR="009D2910" w:rsidRPr="00ED20ED">
        <w:rPr>
          <w:color w:val="000000" w:themeColor="text1"/>
        </w:rPr>
        <w:t xml:space="preserve">of calcium </w:t>
      </w:r>
      <w:r w:rsidR="00193752" w:rsidRPr="00ED20ED">
        <w:rPr>
          <w:color w:val="000000" w:themeColor="text1"/>
        </w:rPr>
        <w:t xml:space="preserve">and cholesterol </w:t>
      </w:r>
      <w:r w:rsidR="009D2910" w:rsidRPr="00ED20ED">
        <w:rPr>
          <w:color w:val="000000" w:themeColor="text1"/>
        </w:rPr>
        <w:t>in this dataset</w:t>
      </w:r>
      <w:r w:rsidRPr="00ED20ED">
        <w:rPr>
          <w:color w:val="000000" w:themeColor="text1"/>
        </w:rPr>
        <w:t xml:space="preserve"> (at week 8 and week 19</w:t>
      </w:r>
      <w:r w:rsidR="00193752" w:rsidRPr="00ED20ED">
        <w:rPr>
          <w:color w:val="000000" w:themeColor="text1"/>
        </w:rPr>
        <w:t>, after 5 and 16 weeks of HFHS/NCD respectively</w:t>
      </w:r>
      <w:r w:rsidRPr="00ED20ED">
        <w:rPr>
          <w:color w:val="000000" w:themeColor="text1"/>
        </w:rPr>
        <w:t xml:space="preserve">), cholesterol levels were stable through </w:t>
      </w:r>
      <w:r w:rsidR="00193752" w:rsidRPr="00ED20ED">
        <w:rPr>
          <w:color w:val="000000" w:themeColor="text1"/>
        </w:rPr>
        <w:t>at these</w:t>
      </w:r>
      <w:r w:rsidRPr="00ED20ED">
        <w:rPr>
          <w:color w:val="000000" w:themeColor="text1"/>
        </w:rPr>
        <w:t xml:space="preserve"> </w:t>
      </w:r>
      <w:r w:rsidR="00193752" w:rsidRPr="00ED20ED">
        <w:rPr>
          <w:color w:val="000000" w:themeColor="text1"/>
        </w:rPr>
        <w:t xml:space="preserve">points.  </w:t>
      </w:r>
      <w:r w:rsidR="009D2910" w:rsidRPr="00ED20ED">
        <w:rPr>
          <w:color w:val="000000" w:themeColor="text1"/>
        </w:rPr>
        <w:t xml:space="preserve"> </w:t>
      </w:r>
      <w:r w:rsidR="00193752" w:rsidRPr="00ED20ED">
        <w:rPr>
          <w:color w:val="000000" w:themeColor="text1"/>
        </w:rPr>
        <w:t>Therefore, it was</w:t>
      </w:r>
      <w:r w:rsidR="009D2910" w:rsidRPr="00ED20ED">
        <w:rPr>
          <w:color w:val="000000" w:themeColor="text1"/>
        </w:rPr>
        <w:t xml:space="preserve"> possible to </w:t>
      </w:r>
      <w:r w:rsidR="00193752" w:rsidRPr="00ED20ED">
        <w:rPr>
          <w:color w:val="000000" w:themeColor="text1"/>
        </w:rPr>
        <w:t>effectively evaluate</w:t>
      </w:r>
      <w:r w:rsidR="009D2910" w:rsidRPr="00ED20ED">
        <w:rPr>
          <w:color w:val="000000" w:themeColor="text1"/>
        </w:rPr>
        <w:t xml:space="preserve"> the </w:t>
      </w:r>
      <w:r w:rsidR="00F10A80" w:rsidRPr="00ED20ED">
        <w:rPr>
          <w:color w:val="000000" w:themeColor="text1"/>
        </w:rPr>
        <w:t>longitudinal</w:t>
      </w:r>
      <w:r w:rsidR="009D2910" w:rsidRPr="00ED20ED">
        <w:rPr>
          <w:color w:val="000000" w:themeColor="text1"/>
        </w:rPr>
        <w:t xml:space="preserve"> association between cholesterol and calcium</w:t>
      </w:r>
      <w:r w:rsidR="001C6727" w:rsidRPr="00ED20ED">
        <w:rPr>
          <w:color w:val="000000" w:themeColor="text1"/>
        </w:rPr>
        <w:t>, nor the effects of advanced age in modifying this relationship</w:t>
      </w:r>
      <w:r w:rsidRPr="00ED20ED">
        <w:rPr>
          <w:color w:val="000000" w:themeColor="text1"/>
        </w:rPr>
        <w:t>.</w:t>
      </w:r>
      <w:r w:rsidR="009D2910" w:rsidRPr="00ED20ED">
        <w:rPr>
          <w:color w:val="000000" w:themeColor="text1"/>
        </w:rPr>
        <w:t xml:space="preserve">  In addition, this cross-sectional association does </w:t>
      </w:r>
      <w:r w:rsidR="00E41309" w:rsidRPr="00ED20ED">
        <w:rPr>
          <w:color w:val="000000" w:themeColor="text1"/>
        </w:rPr>
        <w:t xml:space="preserve">not </w:t>
      </w:r>
      <w:r w:rsidR="009D2910" w:rsidRPr="00ED20ED">
        <w:rPr>
          <w:color w:val="000000" w:themeColor="text1"/>
        </w:rPr>
        <w:t xml:space="preserve">ascribe a directionality to this relationship, at this stage we think it </w:t>
      </w:r>
      <w:r w:rsidR="00E51E39" w:rsidRPr="00ED20ED">
        <w:rPr>
          <w:color w:val="000000" w:themeColor="text1"/>
        </w:rPr>
        <w:t>plausible</w:t>
      </w:r>
      <w:r w:rsidR="009D2910" w:rsidRPr="00ED20ED">
        <w:rPr>
          <w:color w:val="000000" w:themeColor="text1"/>
        </w:rPr>
        <w:t xml:space="preserve"> that calcium may increase cholesterol</w:t>
      </w:r>
      <w:r w:rsidR="00193752" w:rsidRPr="00ED20ED">
        <w:rPr>
          <w:color w:val="000000" w:themeColor="text1"/>
        </w:rPr>
        <w:t>, that</w:t>
      </w:r>
      <w:r w:rsidR="009D2910" w:rsidRPr="00ED20ED">
        <w:rPr>
          <w:color w:val="000000" w:themeColor="text1"/>
        </w:rPr>
        <w:t xml:space="preserve"> cholesterol might increase calcium</w:t>
      </w:r>
      <w:r w:rsidR="00193752" w:rsidRPr="00ED20ED">
        <w:rPr>
          <w:color w:val="000000" w:themeColor="text1"/>
        </w:rPr>
        <w:t xml:space="preserve">, or that a third, unmeasured factor </w:t>
      </w:r>
      <w:r w:rsidR="00E96B7D" w:rsidRPr="00ED20ED">
        <w:rPr>
          <w:color w:val="000000" w:themeColor="text1"/>
        </w:rPr>
        <w:t>drives</w:t>
      </w:r>
      <w:r w:rsidR="00193752" w:rsidRPr="00ED20ED">
        <w:rPr>
          <w:color w:val="000000" w:themeColor="text1"/>
        </w:rPr>
        <w:t xml:space="preserve"> both</w:t>
      </w:r>
      <w:r w:rsidR="00216CAB" w:rsidRPr="00ED20ED">
        <w:rPr>
          <w:color w:val="000000" w:themeColor="text1"/>
        </w:rPr>
        <w:t xml:space="preserve"> factors</w:t>
      </w:r>
      <w:r w:rsidR="009D2910" w:rsidRPr="00ED20ED">
        <w:rPr>
          <w:color w:val="000000" w:themeColor="text1"/>
        </w:rPr>
        <w:t xml:space="preserve">.  </w:t>
      </w:r>
      <w:r w:rsidR="00DE1510" w:rsidRPr="00ED20ED">
        <w:rPr>
          <w:color w:val="000000" w:themeColor="text1"/>
        </w:rPr>
        <w:t xml:space="preserve">As this is a secondary data analysis, we are unable to evaluate differences in calcium-regulatory </w:t>
      </w:r>
      <w:r w:rsidR="00DE1510" w:rsidRPr="00ED20ED">
        <w:rPr>
          <w:color w:val="000000" w:themeColor="text1"/>
        </w:rPr>
        <w:lastRenderedPageBreak/>
        <w:t>hormones, which we predict would vary more than the relatively ho</w:t>
      </w:r>
      <w:r w:rsidR="001C7AD1" w:rsidRPr="00ED20ED">
        <w:rPr>
          <w:color w:val="000000" w:themeColor="text1"/>
        </w:rPr>
        <w:t>me</w:t>
      </w:r>
      <w:r w:rsidR="00DE1510" w:rsidRPr="00ED20ED">
        <w:rPr>
          <w:color w:val="000000" w:themeColor="text1"/>
        </w:rPr>
        <w:t xml:space="preserve">ostatic blood calcium levels.  </w:t>
      </w:r>
      <w:r w:rsidR="00193752" w:rsidRPr="00ED20ED">
        <w:rPr>
          <w:color w:val="000000" w:themeColor="text1"/>
        </w:rPr>
        <w:t>Another limitation is that c</w:t>
      </w:r>
      <w:r w:rsidR="009D2910" w:rsidRPr="00ED20ED">
        <w:rPr>
          <w:color w:val="000000" w:themeColor="text1"/>
        </w:rPr>
        <w:t>holesterol homeostasis is substantially different in mice and humans, especially in the fraction of cholesterol present in the HDL versus LDL fractions, due to the absence of CETP in mice.</w:t>
      </w:r>
      <w:r w:rsidR="00193752" w:rsidRPr="00ED20ED">
        <w:rPr>
          <w:color w:val="000000" w:themeColor="text1"/>
        </w:rPr>
        <w:t xml:space="preserve">  These data therefore largely reflect associations between calcium and the HDL pool.</w:t>
      </w:r>
      <w:r w:rsidR="00BE01B3" w:rsidRPr="00ED20ED">
        <w:rPr>
          <w:color w:val="000000" w:themeColor="text1"/>
        </w:rPr>
        <w:t xml:space="preserve">  Finally, as cardiovascular disease is extremely rare in mice of this age we did not assess cardiovascular disease</w:t>
      </w:r>
      <w:r w:rsidR="00441BE4" w:rsidRPr="00ED20ED">
        <w:rPr>
          <w:color w:val="000000" w:themeColor="text1"/>
        </w:rPr>
        <w:t>, or atherogenic lesions</w:t>
      </w:r>
      <w:r w:rsidR="00BE01B3" w:rsidRPr="00ED20ED">
        <w:rPr>
          <w:color w:val="000000" w:themeColor="text1"/>
        </w:rPr>
        <w:t xml:space="preserve"> as an endpoint in this study.</w:t>
      </w:r>
    </w:p>
    <w:p w14:paraId="1353C5DB" w14:textId="0FDA216D" w:rsidR="00927CE0" w:rsidRPr="00ED20ED" w:rsidRDefault="00927CE0" w:rsidP="000B2E8A">
      <w:pPr>
        <w:rPr>
          <w:color w:val="000000" w:themeColor="text1"/>
        </w:rPr>
      </w:pPr>
    </w:p>
    <w:p w14:paraId="3E411549" w14:textId="0B2315BB" w:rsidR="00927CE0" w:rsidRPr="00ED20ED" w:rsidRDefault="00927CE0" w:rsidP="000B2E8A">
      <w:pPr>
        <w:rPr>
          <w:color w:val="000000" w:themeColor="text1"/>
        </w:rPr>
      </w:pPr>
      <w:r w:rsidRPr="00ED20ED">
        <w:rPr>
          <w:color w:val="000000" w:themeColor="text1"/>
        </w:rPr>
        <w:t>In conclusion, in this work we use a machine learning approach to describe that diet, sex, triglyceride levels and calcium all contribute independently to the serum cholesterol levels in Diversity Outbred mice, and that the relationship between calcium and cholesterol holds true in BXD mice.  These data support that the observed human relationships between serum and cholesterol levels are true in mice, and present an opportunity for further physiological and genetic dissection of this relationship.</w:t>
      </w:r>
    </w:p>
    <w:p w14:paraId="39BB6C02" w14:textId="662B4D22" w:rsidR="002B2A55" w:rsidRPr="00ED20ED" w:rsidRDefault="002B2A55" w:rsidP="000B2E8A">
      <w:pPr>
        <w:rPr>
          <w:color w:val="000000" w:themeColor="text1"/>
        </w:rPr>
      </w:pPr>
    </w:p>
    <w:p w14:paraId="263B0B56" w14:textId="4F6B058F" w:rsidR="002B2A55" w:rsidRPr="00ED20ED" w:rsidRDefault="00567EB3" w:rsidP="00E50DC1">
      <w:pPr>
        <w:pStyle w:val="Heading1"/>
      </w:pPr>
      <w:r w:rsidRPr="00ED20ED">
        <w:t>Funding Information</w:t>
      </w:r>
    </w:p>
    <w:p w14:paraId="571217AD" w14:textId="425BCAB0" w:rsidR="002B2A55" w:rsidRPr="00ED20ED" w:rsidRDefault="002B2A55" w:rsidP="002B2A55">
      <w:pPr>
        <w:rPr>
          <w:color w:val="000000" w:themeColor="text1"/>
        </w:rPr>
      </w:pPr>
      <w:r w:rsidRPr="00ED20ED">
        <w:rPr>
          <w:color w:val="000000" w:themeColor="text1"/>
        </w:rPr>
        <w:t>We would like to thank the members of the Bridges Laboratory for helpful discussions regarding this work.  We would also like to acknowledge funding from the National Institutes of Diabetes and Digestive Kidney Diseases (NIDDK; R01DK107535</w:t>
      </w:r>
      <w:r w:rsidR="00C5611D">
        <w:rPr>
          <w:color w:val="000000" w:themeColor="text1"/>
        </w:rPr>
        <w:t xml:space="preserve"> to DB</w:t>
      </w:r>
      <w:r w:rsidRPr="00ED20ED">
        <w:rPr>
          <w:color w:val="000000" w:themeColor="text1"/>
        </w:rPr>
        <w:t xml:space="preserve">), </w:t>
      </w:r>
      <w:r w:rsidR="00AA71B3" w:rsidRPr="00ED20ED">
        <w:rPr>
          <w:color w:val="000000" w:themeColor="text1"/>
        </w:rPr>
        <w:t>the National Institutes of General Medical Sciences (NIGMS</w:t>
      </w:r>
      <w:r w:rsidR="00D3764C" w:rsidRPr="00ED20ED">
        <w:rPr>
          <w:color w:val="000000" w:themeColor="text1"/>
        </w:rPr>
        <w:t>;</w:t>
      </w:r>
      <w:r w:rsidR="00AA71B3" w:rsidRPr="00ED20ED">
        <w:rPr>
          <w:color w:val="000000" w:themeColor="text1"/>
        </w:rPr>
        <w:t xml:space="preserve"> </w:t>
      </w:r>
      <w:r w:rsidR="00C5611D">
        <w:rPr>
          <w:color w:val="000000" w:themeColor="text1"/>
        </w:rPr>
        <w:t>R01</w:t>
      </w:r>
      <w:r w:rsidR="00C5611D" w:rsidRPr="00C5611D">
        <w:rPr>
          <w:color w:val="000000" w:themeColor="text1"/>
        </w:rPr>
        <w:t>GM070683</w:t>
      </w:r>
      <w:r w:rsidR="00C5611D">
        <w:rPr>
          <w:color w:val="000000" w:themeColor="text1"/>
        </w:rPr>
        <w:t xml:space="preserve"> to G</w:t>
      </w:r>
      <w:r w:rsidR="00DB1DE5">
        <w:rPr>
          <w:color w:val="000000" w:themeColor="text1"/>
        </w:rPr>
        <w:t>A</w:t>
      </w:r>
      <w:r w:rsidR="00C5611D">
        <w:rPr>
          <w:color w:val="000000" w:themeColor="text1"/>
        </w:rPr>
        <w:t>C</w:t>
      </w:r>
      <w:r w:rsidR="00AA71B3" w:rsidRPr="00ED20ED">
        <w:rPr>
          <w:color w:val="000000" w:themeColor="text1"/>
        </w:rPr>
        <w:t>)</w:t>
      </w:r>
      <w:r w:rsidR="007E0FE5" w:rsidRPr="00ED20ED">
        <w:rPr>
          <w:color w:val="000000" w:themeColor="text1"/>
        </w:rPr>
        <w:t xml:space="preserve">, </w:t>
      </w:r>
      <w:r w:rsidRPr="00ED20ED">
        <w:rPr>
          <w:color w:val="000000" w:themeColor="text1"/>
        </w:rPr>
        <w:t>the Undergraduate Research Opportunity Program (UROP</w:t>
      </w:r>
      <w:r w:rsidR="00C5611D">
        <w:rPr>
          <w:color w:val="000000" w:themeColor="text1"/>
        </w:rPr>
        <w:t xml:space="preserve"> to KL</w:t>
      </w:r>
      <w:r w:rsidRPr="00ED20ED">
        <w:rPr>
          <w:color w:val="000000" w:themeColor="text1"/>
        </w:rPr>
        <w:t>)</w:t>
      </w:r>
      <w:r w:rsidR="00D64C35" w:rsidRPr="00ED20ED">
        <w:rPr>
          <w:color w:val="000000" w:themeColor="text1"/>
        </w:rPr>
        <w:t xml:space="preserve">, and a Pilot and Feasibility Grant from the Jackson </w:t>
      </w:r>
      <w:r w:rsidR="00B813AA" w:rsidRPr="00ED20ED">
        <w:rPr>
          <w:color w:val="000000" w:themeColor="text1"/>
        </w:rPr>
        <w:t>Laboratory</w:t>
      </w:r>
      <w:r w:rsidR="007A7888">
        <w:rPr>
          <w:color w:val="000000" w:themeColor="text1"/>
        </w:rPr>
        <w:t xml:space="preserve"> (to DB)</w:t>
      </w:r>
      <w:r w:rsidR="00B94DEB" w:rsidRPr="00ED20ED">
        <w:rPr>
          <w:color w:val="000000" w:themeColor="text1"/>
        </w:rPr>
        <w:t xml:space="preserve">.  </w:t>
      </w:r>
      <w:r w:rsidRPr="00ED20ED">
        <w:rPr>
          <w:color w:val="000000" w:themeColor="text1"/>
        </w:rPr>
        <w:t>We would also like to thank the developers and funders of the Diversity Outbred Database</w:t>
      </w:r>
      <w:r w:rsidR="00995BD9" w:rsidRPr="00ED20ED">
        <w:rPr>
          <w:color w:val="000000" w:themeColor="text1"/>
        </w:rPr>
        <w:t>, Diversity Informatics Platform</w:t>
      </w:r>
      <w:r w:rsidRPr="00ED20ED">
        <w:rPr>
          <w:color w:val="000000" w:themeColor="text1"/>
        </w:rPr>
        <w:t xml:space="preserve"> and </w:t>
      </w:r>
      <w:proofErr w:type="spellStart"/>
      <w:r w:rsidRPr="00ED20ED">
        <w:rPr>
          <w:color w:val="000000" w:themeColor="text1"/>
        </w:rPr>
        <w:t>GeneNetwork</w:t>
      </w:r>
      <w:proofErr w:type="spellEnd"/>
      <w:r w:rsidRPr="00ED20ED">
        <w:rPr>
          <w:color w:val="000000" w:themeColor="text1"/>
        </w:rPr>
        <w:t xml:space="preserve"> for </w:t>
      </w:r>
      <w:r w:rsidR="00AF24F7" w:rsidRPr="00ED20ED">
        <w:rPr>
          <w:color w:val="000000" w:themeColor="text1"/>
        </w:rPr>
        <w:t xml:space="preserve">their commitment to open science and for </w:t>
      </w:r>
      <w:r w:rsidRPr="00ED20ED">
        <w:rPr>
          <w:color w:val="000000" w:themeColor="text1"/>
        </w:rPr>
        <w:t xml:space="preserve">providing the data used in these analyses. </w:t>
      </w:r>
    </w:p>
    <w:p w14:paraId="0E755CD0" w14:textId="47765574" w:rsidR="00CF6D4C" w:rsidRPr="00ED20ED" w:rsidRDefault="00CF6D4C" w:rsidP="002B2A55">
      <w:pPr>
        <w:rPr>
          <w:color w:val="000000" w:themeColor="text1"/>
        </w:rPr>
      </w:pPr>
    </w:p>
    <w:p w14:paraId="21B91E55" w14:textId="0789F250" w:rsidR="00CF6D4C" w:rsidRPr="00ED20ED" w:rsidRDefault="00CF6D4C" w:rsidP="00E50DC1">
      <w:pPr>
        <w:pStyle w:val="Heading1"/>
      </w:pPr>
      <w:r w:rsidRPr="00ED20ED">
        <w:t>Author Contributions</w:t>
      </w:r>
    </w:p>
    <w:p w14:paraId="5221AC4C" w14:textId="114E872C" w:rsidR="00CF6D4C" w:rsidRPr="00ED20ED" w:rsidRDefault="00CF6D4C" w:rsidP="002B2A55">
      <w:pPr>
        <w:rPr>
          <w:color w:val="000000" w:themeColor="text1"/>
        </w:rPr>
      </w:pPr>
      <w:r w:rsidRPr="00ED20ED">
        <w:rPr>
          <w:color w:val="000000" w:themeColor="text1"/>
        </w:rPr>
        <w:t xml:space="preserve">DB and CMC conceptualized this research study, </w:t>
      </w:r>
      <w:r w:rsidR="00EC029C" w:rsidRPr="00ED20ED">
        <w:rPr>
          <w:color w:val="000000" w:themeColor="text1"/>
        </w:rPr>
        <w:t xml:space="preserve">decided </w:t>
      </w:r>
      <w:r w:rsidR="0002556E" w:rsidRPr="00ED20ED">
        <w:rPr>
          <w:color w:val="000000" w:themeColor="text1"/>
        </w:rPr>
        <w:t>and validated</w:t>
      </w:r>
      <w:r w:rsidR="00EC029C" w:rsidRPr="00ED20ED">
        <w:rPr>
          <w:color w:val="000000" w:themeColor="text1"/>
        </w:rPr>
        <w:t xml:space="preserve"> the methodologies, </w:t>
      </w:r>
      <w:r w:rsidRPr="00ED20ED">
        <w:rPr>
          <w:color w:val="000000" w:themeColor="text1"/>
        </w:rPr>
        <w:t xml:space="preserve">performed the investigations, wrote the original draft, the </w:t>
      </w:r>
      <w:r w:rsidR="004C73F2" w:rsidRPr="00ED20ED">
        <w:rPr>
          <w:color w:val="000000" w:themeColor="text1"/>
        </w:rPr>
        <w:t>final draft</w:t>
      </w:r>
      <w:r w:rsidRPr="00ED20ED">
        <w:rPr>
          <w:color w:val="000000" w:themeColor="text1"/>
        </w:rPr>
        <w:t xml:space="preserve">, and prepared visualizations.  </w:t>
      </w:r>
      <w:r w:rsidR="00E40246" w:rsidRPr="00ED20ED">
        <w:rPr>
          <w:color w:val="000000" w:themeColor="text1"/>
        </w:rPr>
        <w:t>Formal analyses were done by CMC, DB and KL.  Data was provided by G</w:t>
      </w:r>
      <w:r w:rsidR="00F86A24" w:rsidRPr="00ED20ED">
        <w:rPr>
          <w:color w:val="000000" w:themeColor="text1"/>
        </w:rPr>
        <w:t>A</w:t>
      </w:r>
      <w:r w:rsidR="00E40246" w:rsidRPr="00ED20ED">
        <w:rPr>
          <w:color w:val="000000" w:themeColor="text1"/>
        </w:rPr>
        <w:t xml:space="preserve">C.  </w:t>
      </w:r>
      <w:r w:rsidRPr="00ED20ED">
        <w:rPr>
          <w:color w:val="000000" w:themeColor="text1"/>
        </w:rPr>
        <w:t xml:space="preserve">This work was </w:t>
      </w:r>
      <w:r w:rsidR="00E40246" w:rsidRPr="00ED20ED">
        <w:rPr>
          <w:color w:val="000000" w:themeColor="text1"/>
        </w:rPr>
        <w:t xml:space="preserve">administered and </w:t>
      </w:r>
      <w:r w:rsidRPr="00ED20ED">
        <w:rPr>
          <w:color w:val="000000" w:themeColor="text1"/>
        </w:rPr>
        <w:t>supervised by DB</w:t>
      </w:r>
      <w:r w:rsidR="001D2184" w:rsidRPr="00ED20ED">
        <w:rPr>
          <w:color w:val="000000" w:themeColor="text1"/>
        </w:rPr>
        <w:t xml:space="preserve"> who </w:t>
      </w:r>
      <w:r w:rsidR="00F86A24" w:rsidRPr="00ED20ED">
        <w:rPr>
          <w:color w:val="000000" w:themeColor="text1"/>
        </w:rPr>
        <w:t>along with GAC</w:t>
      </w:r>
      <w:r w:rsidR="001D2184" w:rsidRPr="00ED20ED">
        <w:rPr>
          <w:color w:val="000000" w:themeColor="text1"/>
        </w:rPr>
        <w:t xml:space="preserve"> performed the data validation</w:t>
      </w:r>
      <w:r w:rsidRPr="00ED20ED">
        <w:rPr>
          <w:color w:val="000000" w:themeColor="text1"/>
        </w:rPr>
        <w:t xml:space="preserve">.  </w:t>
      </w:r>
      <w:r w:rsidR="004C7DE0" w:rsidRPr="00ED20ED">
        <w:rPr>
          <w:color w:val="000000" w:themeColor="text1"/>
        </w:rPr>
        <w:t>Funding for this work was acquired by DB and G</w:t>
      </w:r>
      <w:r w:rsidR="00F86A24" w:rsidRPr="00ED20ED">
        <w:rPr>
          <w:color w:val="000000" w:themeColor="text1"/>
        </w:rPr>
        <w:t>A</w:t>
      </w:r>
      <w:r w:rsidR="004C7DE0" w:rsidRPr="00ED20ED">
        <w:rPr>
          <w:color w:val="000000" w:themeColor="text1"/>
        </w:rPr>
        <w:t>C</w:t>
      </w:r>
      <w:r w:rsidR="0068503A" w:rsidRPr="00ED20ED">
        <w:rPr>
          <w:color w:val="000000" w:themeColor="text1"/>
        </w:rPr>
        <w:t>.</w:t>
      </w:r>
      <w:r w:rsidR="004C7DE0" w:rsidRPr="00ED20ED">
        <w:rPr>
          <w:color w:val="000000" w:themeColor="text1"/>
        </w:rPr>
        <w:t xml:space="preserve">  </w:t>
      </w:r>
      <w:r w:rsidR="00E40246" w:rsidRPr="00ED20ED">
        <w:rPr>
          <w:color w:val="000000" w:themeColor="text1"/>
        </w:rPr>
        <w:t xml:space="preserve">All authors </w:t>
      </w:r>
      <w:r w:rsidR="009F0E7E" w:rsidRPr="00ED20ED">
        <w:rPr>
          <w:color w:val="000000" w:themeColor="text1"/>
        </w:rPr>
        <w:t xml:space="preserve">have </w:t>
      </w:r>
      <w:r w:rsidR="00E40246" w:rsidRPr="00ED20ED">
        <w:rPr>
          <w:color w:val="000000" w:themeColor="text1"/>
        </w:rPr>
        <w:t>read and agreed to the final published work.</w:t>
      </w:r>
    </w:p>
    <w:p w14:paraId="27E07809" w14:textId="6969C603" w:rsidR="00567EB3" w:rsidRPr="00ED20ED" w:rsidRDefault="00567EB3" w:rsidP="002B2A55">
      <w:pPr>
        <w:rPr>
          <w:color w:val="000000" w:themeColor="text1"/>
        </w:rPr>
      </w:pPr>
    </w:p>
    <w:p w14:paraId="19DE4BA4" w14:textId="0FFA419A" w:rsidR="00567EB3" w:rsidRPr="00ED20ED" w:rsidRDefault="00567EB3" w:rsidP="00567EB3">
      <w:pPr>
        <w:pStyle w:val="Heading1"/>
      </w:pPr>
      <w:r w:rsidRPr="00ED20ED">
        <w:t>Conflict of Interest</w:t>
      </w:r>
    </w:p>
    <w:p w14:paraId="0EB36ACB" w14:textId="6B7B4E23" w:rsidR="00567EB3" w:rsidRPr="00ED20ED" w:rsidRDefault="00567EB3" w:rsidP="002B2A55">
      <w:pPr>
        <w:rPr>
          <w:color w:val="000000" w:themeColor="text1"/>
        </w:rPr>
      </w:pPr>
      <w:r w:rsidRPr="00ED20ED">
        <w:rPr>
          <w:color w:val="000000" w:themeColor="text1"/>
        </w:rPr>
        <w:t>The authors have no conflicts to declare</w:t>
      </w:r>
    </w:p>
    <w:p w14:paraId="62694BEA" w14:textId="0DE52014" w:rsidR="002B2A55" w:rsidRPr="00ED20ED" w:rsidRDefault="002B2A55" w:rsidP="000B2E8A">
      <w:pPr>
        <w:rPr>
          <w:color w:val="000000" w:themeColor="text1"/>
        </w:rPr>
      </w:pPr>
    </w:p>
    <w:p w14:paraId="5EB5204F" w14:textId="3A18A236" w:rsidR="008210DC" w:rsidRPr="00ED20ED" w:rsidRDefault="007C5995" w:rsidP="00E50DC1">
      <w:pPr>
        <w:pStyle w:val="Heading1"/>
      </w:pPr>
      <w:r w:rsidRPr="00ED20ED">
        <w:t>References</w:t>
      </w:r>
    </w:p>
    <w:p w14:paraId="5E13CADB" w14:textId="385A1A36" w:rsidR="007C5995" w:rsidRPr="00ED20ED" w:rsidRDefault="007C5995" w:rsidP="000B2E8A">
      <w:pPr>
        <w:rPr>
          <w:color w:val="000000" w:themeColor="text1"/>
        </w:rPr>
      </w:pPr>
    </w:p>
    <w:p w14:paraId="0AE34F44" w14:textId="77777777" w:rsidR="005463C6" w:rsidRPr="00ED20ED" w:rsidRDefault="007C5995" w:rsidP="005463C6">
      <w:pPr>
        <w:pStyle w:val="Bibliography"/>
        <w:rPr>
          <w:rFonts w:ascii="Calibri" w:cs="Calibri"/>
          <w:color w:val="000000" w:themeColor="text1"/>
        </w:rPr>
      </w:pPr>
      <w:r w:rsidRPr="00ED20ED">
        <w:rPr>
          <w:color w:val="000000" w:themeColor="text1"/>
        </w:rPr>
        <w:fldChar w:fldCharType="begin"/>
      </w:r>
      <w:r w:rsidR="00F34566" w:rsidRPr="00ED20ED">
        <w:rPr>
          <w:color w:val="000000" w:themeColor="text1"/>
        </w:rPr>
        <w:instrText xml:space="preserve"> ADDIN ZOTERO_BIBL {"uncited":[],"omitted":[],"custom":[]} CSL_BIBLIOGRAPHY </w:instrText>
      </w:r>
      <w:r w:rsidRPr="00ED20ED">
        <w:rPr>
          <w:color w:val="000000" w:themeColor="text1"/>
        </w:rPr>
        <w:fldChar w:fldCharType="separate"/>
      </w:r>
      <w:r w:rsidR="005463C6" w:rsidRPr="00ED20ED">
        <w:rPr>
          <w:rFonts w:ascii="Calibri" w:cs="Calibri"/>
          <w:color w:val="000000" w:themeColor="text1"/>
        </w:rPr>
        <w:t xml:space="preserve">1. </w:t>
      </w:r>
      <w:r w:rsidR="005463C6" w:rsidRPr="00ED20ED">
        <w:rPr>
          <w:rFonts w:ascii="Calibri" w:cs="Calibri"/>
          <w:color w:val="000000" w:themeColor="text1"/>
        </w:rPr>
        <w:tab/>
        <w:t xml:space="preserve">Grundy, S.M.; Stone, N.J.; Bailey, A.L.; Beam, C.; Birtcher, K.K.; Blumenthal, R.S.; Braun, L.T.; de Ferranti, S.; Faiella-Tommasino, J.; Forman, D.E.; et al. 2018 </w:t>
      </w:r>
      <w:r w:rsidR="005463C6" w:rsidRPr="00ED20ED">
        <w:rPr>
          <w:rFonts w:ascii="Calibri" w:cs="Calibri"/>
          <w:color w:val="000000" w:themeColor="text1"/>
        </w:rPr>
        <w:lastRenderedPageBreak/>
        <w:t xml:space="preserve">AHA/ACC/AACVPR/AAPA/ABC/ACPM/ADA/AGS/APhA/ASPC/NLA/PCNA Guideline on the Management of Blood Cholesterol: A Report of the American College of Cardiology/American Heart Association Task Force on Clinical Practice Guidelines. </w:t>
      </w:r>
      <w:r w:rsidR="005463C6" w:rsidRPr="00ED20ED">
        <w:rPr>
          <w:rFonts w:ascii="Calibri" w:cs="Calibri"/>
          <w:i/>
          <w:iCs/>
          <w:color w:val="000000" w:themeColor="text1"/>
        </w:rPr>
        <w:t>Circulation</w:t>
      </w:r>
      <w:r w:rsidR="005463C6" w:rsidRPr="00ED20ED">
        <w:rPr>
          <w:rFonts w:ascii="Calibri" w:cs="Calibri"/>
          <w:color w:val="000000" w:themeColor="text1"/>
        </w:rPr>
        <w:t xml:space="preserve"> </w:t>
      </w:r>
      <w:r w:rsidR="005463C6" w:rsidRPr="00ED20ED">
        <w:rPr>
          <w:rFonts w:ascii="Calibri" w:cs="Calibri"/>
          <w:b/>
          <w:bCs/>
          <w:color w:val="000000" w:themeColor="text1"/>
        </w:rPr>
        <w:t>2019</w:t>
      </w:r>
      <w:r w:rsidR="005463C6" w:rsidRPr="00ED20ED">
        <w:rPr>
          <w:rFonts w:ascii="Calibri" w:cs="Calibri"/>
          <w:color w:val="000000" w:themeColor="text1"/>
        </w:rPr>
        <w:t xml:space="preserve">, </w:t>
      </w:r>
      <w:r w:rsidR="005463C6" w:rsidRPr="00ED20ED">
        <w:rPr>
          <w:rFonts w:ascii="Calibri" w:cs="Calibri"/>
          <w:i/>
          <w:iCs/>
          <w:color w:val="000000" w:themeColor="text1"/>
        </w:rPr>
        <w:t>139</w:t>
      </w:r>
      <w:r w:rsidR="005463C6" w:rsidRPr="00ED20ED">
        <w:rPr>
          <w:rFonts w:ascii="Calibri" w:cs="Calibri"/>
          <w:color w:val="000000" w:themeColor="text1"/>
        </w:rPr>
        <w:t>, e1082–e1143, doi:10.1161/CIR.0000000000000625.</w:t>
      </w:r>
    </w:p>
    <w:p w14:paraId="4D648B0A"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2. </w:t>
      </w:r>
      <w:r w:rsidRPr="00ED20ED">
        <w:rPr>
          <w:rFonts w:ascii="Calibri" w:cs="Calibri"/>
          <w:color w:val="000000" w:themeColor="text1"/>
        </w:rPr>
        <w:tab/>
        <w:t xml:space="preserve">Khera, A.V.; Emdin, C.A.; Drake, I.; Natarajan, P.; Bick, A.G.; Cook, N.R.; Chasman, D.I.; Baber, U.; Mehran, R.; Rader, D.J.; et al. Genetic Risk, Adherence to a Healthy Lifestyle, and Coronary Disease. </w:t>
      </w:r>
      <w:r w:rsidRPr="00ED20ED">
        <w:rPr>
          <w:rFonts w:ascii="Calibri" w:cs="Calibri"/>
          <w:i/>
          <w:iCs/>
          <w:color w:val="000000" w:themeColor="text1"/>
        </w:rPr>
        <w:t>New England Journal of Medicine</w:t>
      </w:r>
      <w:r w:rsidRPr="00ED20ED">
        <w:rPr>
          <w:rFonts w:ascii="Calibri" w:cs="Calibri"/>
          <w:color w:val="000000" w:themeColor="text1"/>
        </w:rPr>
        <w:t xml:space="preserve"> </w:t>
      </w:r>
      <w:r w:rsidRPr="00ED20ED">
        <w:rPr>
          <w:rFonts w:ascii="Calibri" w:cs="Calibri"/>
          <w:b/>
          <w:bCs/>
          <w:color w:val="000000" w:themeColor="text1"/>
        </w:rPr>
        <w:t>2016</w:t>
      </w:r>
      <w:r w:rsidRPr="00ED20ED">
        <w:rPr>
          <w:rFonts w:ascii="Calibri" w:cs="Calibri"/>
          <w:color w:val="000000" w:themeColor="text1"/>
        </w:rPr>
        <w:t xml:space="preserve">, </w:t>
      </w:r>
      <w:r w:rsidRPr="00ED20ED">
        <w:rPr>
          <w:rFonts w:ascii="Calibri" w:cs="Calibri"/>
          <w:i/>
          <w:iCs/>
          <w:color w:val="000000" w:themeColor="text1"/>
        </w:rPr>
        <w:t>375</w:t>
      </w:r>
      <w:r w:rsidRPr="00ED20ED">
        <w:rPr>
          <w:rFonts w:ascii="Calibri" w:cs="Calibri"/>
          <w:color w:val="000000" w:themeColor="text1"/>
        </w:rPr>
        <w:t>, 2349–2358, doi:10.1056/NEJMoa1605086.</w:t>
      </w:r>
    </w:p>
    <w:p w14:paraId="2536E656"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3. </w:t>
      </w:r>
      <w:r w:rsidRPr="00ED20ED">
        <w:rPr>
          <w:rFonts w:ascii="Calibri" w:cs="Calibri"/>
          <w:color w:val="000000" w:themeColor="text1"/>
        </w:rPr>
        <w:tab/>
        <w:t xml:space="preserve">Khera, A.V.; Kathiresan, S. Genetics of Coronary Artery Disease: Discovery, Biology and Clinical Translation. </w:t>
      </w:r>
      <w:r w:rsidRPr="00ED20ED">
        <w:rPr>
          <w:rFonts w:ascii="Calibri" w:cs="Calibri"/>
          <w:i/>
          <w:iCs/>
          <w:color w:val="000000" w:themeColor="text1"/>
        </w:rPr>
        <w:t>Nature Reviews Genetics</w:t>
      </w:r>
      <w:r w:rsidRPr="00ED20ED">
        <w:rPr>
          <w:rFonts w:ascii="Calibri" w:cs="Calibri"/>
          <w:color w:val="000000" w:themeColor="text1"/>
        </w:rPr>
        <w:t xml:space="preserve"> </w:t>
      </w:r>
      <w:r w:rsidRPr="00ED20ED">
        <w:rPr>
          <w:rFonts w:ascii="Calibri" w:cs="Calibri"/>
          <w:b/>
          <w:bCs/>
          <w:color w:val="000000" w:themeColor="text1"/>
        </w:rPr>
        <w:t>2017</w:t>
      </w:r>
      <w:r w:rsidRPr="00ED20ED">
        <w:rPr>
          <w:rFonts w:ascii="Calibri" w:cs="Calibri"/>
          <w:color w:val="000000" w:themeColor="text1"/>
        </w:rPr>
        <w:t xml:space="preserve">, </w:t>
      </w:r>
      <w:r w:rsidRPr="00ED20ED">
        <w:rPr>
          <w:rFonts w:ascii="Calibri" w:cs="Calibri"/>
          <w:i/>
          <w:iCs/>
          <w:color w:val="000000" w:themeColor="text1"/>
        </w:rPr>
        <w:t>18</w:t>
      </w:r>
      <w:r w:rsidRPr="00ED20ED">
        <w:rPr>
          <w:rFonts w:ascii="Calibri" w:cs="Calibri"/>
          <w:color w:val="000000" w:themeColor="text1"/>
        </w:rPr>
        <w:t>, 331–344, doi:10.1038/nrg.2016.160.</w:t>
      </w:r>
    </w:p>
    <w:p w14:paraId="462F33B4"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4. </w:t>
      </w:r>
      <w:r w:rsidRPr="00ED20ED">
        <w:rPr>
          <w:rFonts w:ascii="Calibri" w:cs="Calibri"/>
          <w:color w:val="000000" w:themeColor="text1"/>
        </w:rPr>
        <w:tab/>
        <w:t xml:space="preserve">Churchill, G.A.; Gatti, D.M.; Munger, S.C.; Svenson, K.L. The Diversity Outbred Mouse Population. </w:t>
      </w:r>
      <w:r w:rsidRPr="00ED20ED">
        <w:rPr>
          <w:rFonts w:ascii="Calibri" w:cs="Calibri"/>
          <w:i/>
          <w:iCs/>
          <w:color w:val="000000" w:themeColor="text1"/>
        </w:rPr>
        <w:t>Mammalian Genome</w:t>
      </w:r>
      <w:r w:rsidRPr="00ED20ED">
        <w:rPr>
          <w:rFonts w:ascii="Calibri" w:cs="Calibri"/>
          <w:color w:val="000000" w:themeColor="text1"/>
        </w:rPr>
        <w:t xml:space="preserve"> </w:t>
      </w:r>
      <w:r w:rsidRPr="00ED20ED">
        <w:rPr>
          <w:rFonts w:ascii="Calibri" w:cs="Calibri"/>
          <w:b/>
          <w:bCs/>
          <w:color w:val="000000" w:themeColor="text1"/>
        </w:rPr>
        <w:t>2012</w:t>
      </w:r>
      <w:r w:rsidRPr="00ED20ED">
        <w:rPr>
          <w:rFonts w:ascii="Calibri" w:cs="Calibri"/>
          <w:color w:val="000000" w:themeColor="text1"/>
        </w:rPr>
        <w:t xml:space="preserve">, </w:t>
      </w:r>
      <w:r w:rsidRPr="00ED20ED">
        <w:rPr>
          <w:rFonts w:ascii="Calibri" w:cs="Calibri"/>
          <w:i/>
          <w:iCs/>
          <w:color w:val="000000" w:themeColor="text1"/>
        </w:rPr>
        <w:t>23</w:t>
      </w:r>
      <w:r w:rsidRPr="00ED20ED">
        <w:rPr>
          <w:rFonts w:ascii="Calibri" w:cs="Calibri"/>
          <w:color w:val="000000" w:themeColor="text1"/>
        </w:rPr>
        <w:t>, 713–718, doi:10.1007/s00335-012-9414-2.</w:t>
      </w:r>
    </w:p>
    <w:p w14:paraId="1BDF5EA7"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5. </w:t>
      </w:r>
      <w:r w:rsidRPr="00ED20ED">
        <w:rPr>
          <w:rFonts w:ascii="Calibri" w:cs="Calibri"/>
          <w:color w:val="000000" w:themeColor="text1"/>
        </w:rPr>
        <w:tab/>
        <w:t xml:space="preserve">Jackson, A.U.; Fornés, A.; Galecki, A.; Miller, R.A.; Burke, D.T. Multiple-Trait Quantitative Trait Loci Analysis Using a Large Mouse Sibship. </w:t>
      </w:r>
      <w:r w:rsidRPr="00ED20ED">
        <w:rPr>
          <w:rFonts w:ascii="Calibri" w:cs="Calibri"/>
          <w:i/>
          <w:iCs/>
          <w:color w:val="000000" w:themeColor="text1"/>
        </w:rPr>
        <w:t>Genetics</w:t>
      </w:r>
      <w:r w:rsidRPr="00ED20ED">
        <w:rPr>
          <w:rFonts w:ascii="Calibri" w:cs="Calibri"/>
          <w:color w:val="000000" w:themeColor="text1"/>
        </w:rPr>
        <w:t xml:space="preserve"> </w:t>
      </w:r>
      <w:r w:rsidRPr="00ED20ED">
        <w:rPr>
          <w:rFonts w:ascii="Calibri" w:cs="Calibri"/>
          <w:b/>
          <w:bCs/>
          <w:color w:val="000000" w:themeColor="text1"/>
        </w:rPr>
        <w:t>1999</w:t>
      </w:r>
      <w:r w:rsidRPr="00ED20ED">
        <w:rPr>
          <w:rFonts w:ascii="Calibri" w:cs="Calibri"/>
          <w:color w:val="000000" w:themeColor="text1"/>
        </w:rPr>
        <w:t xml:space="preserve">, </w:t>
      </w:r>
      <w:r w:rsidRPr="00ED20ED">
        <w:rPr>
          <w:rFonts w:ascii="Calibri" w:cs="Calibri"/>
          <w:i/>
          <w:iCs/>
          <w:color w:val="000000" w:themeColor="text1"/>
        </w:rPr>
        <w:t>151</w:t>
      </w:r>
      <w:r w:rsidRPr="00ED20ED">
        <w:rPr>
          <w:rFonts w:ascii="Calibri" w:cs="Calibri"/>
          <w:color w:val="000000" w:themeColor="text1"/>
        </w:rPr>
        <w:t>, 785–795, doi:10.1093/genetics/151.2.785.</w:t>
      </w:r>
    </w:p>
    <w:p w14:paraId="633EF379"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6. </w:t>
      </w:r>
      <w:r w:rsidRPr="00ED20ED">
        <w:rPr>
          <w:rFonts w:ascii="Calibri" w:cs="Calibri"/>
          <w:color w:val="000000" w:themeColor="text1"/>
        </w:rPr>
        <w:tab/>
        <w:t xml:space="preserve">Churchill, G.A.; Airey, D.C.; Allayee, H.; Angel, J.M.; Attie, A.D.; Beatty, J.; Beavis, W.D.; Belknap, J.K.; Bennett, B.; Berrettini, W.; et al. The Collaborative Cross, a Community Resource for the Genetic Analysis of Complex Traits. </w:t>
      </w:r>
      <w:r w:rsidRPr="00ED20ED">
        <w:rPr>
          <w:rFonts w:ascii="Calibri" w:cs="Calibri"/>
          <w:i/>
          <w:iCs/>
          <w:color w:val="000000" w:themeColor="text1"/>
        </w:rPr>
        <w:t>Nature genetics</w:t>
      </w:r>
      <w:r w:rsidRPr="00ED20ED">
        <w:rPr>
          <w:rFonts w:ascii="Calibri" w:cs="Calibri"/>
          <w:color w:val="000000" w:themeColor="text1"/>
        </w:rPr>
        <w:t xml:space="preserve"> </w:t>
      </w:r>
      <w:r w:rsidRPr="00ED20ED">
        <w:rPr>
          <w:rFonts w:ascii="Calibri" w:cs="Calibri"/>
          <w:b/>
          <w:bCs/>
          <w:color w:val="000000" w:themeColor="text1"/>
        </w:rPr>
        <w:t>2004</w:t>
      </w:r>
      <w:r w:rsidRPr="00ED20ED">
        <w:rPr>
          <w:rFonts w:ascii="Calibri" w:cs="Calibri"/>
          <w:color w:val="000000" w:themeColor="text1"/>
        </w:rPr>
        <w:t xml:space="preserve">, </w:t>
      </w:r>
      <w:r w:rsidRPr="00ED20ED">
        <w:rPr>
          <w:rFonts w:ascii="Calibri" w:cs="Calibri"/>
          <w:i/>
          <w:iCs/>
          <w:color w:val="000000" w:themeColor="text1"/>
        </w:rPr>
        <w:t>36</w:t>
      </w:r>
      <w:r w:rsidRPr="00ED20ED">
        <w:rPr>
          <w:rFonts w:ascii="Calibri" w:cs="Calibri"/>
          <w:color w:val="000000" w:themeColor="text1"/>
        </w:rPr>
        <w:t>, 1133–1137, doi:10.1038/ng1104-1133.</w:t>
      </w:r>
    </w:p>
    <w:p w14:paraId="010F5BC0"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7. </w:t>
      </w:r>
      <w:r w:rsidRPr="00ED20ED">
        <w:rPr>
          <w:rFonts w:ascii="Calibri" w:cs="Calibri"/>
          <w:color w:val="000000" w:themeColor="text1"/>
        </w:rPr>
        <w:tab/>
        <w:t xml:space="preserve">Ashbrook, D.G.; Arends, D.; Prins, P.; Mulligan, M.K.; Roy, S.; Williams, E.G.; Lutz, C.M.; Valenzuela, A.; Bohl, C.J.; Ingels, J.F.; et al. A Platform for Experimental Precision Medicine: The Extended BXD Mouse Family. </w:t>
      </w:r>
      <w:r w:rsidRPr="00ED20ED">
        <w:rPr>
          <w:rFonts w:ascii="Calibri" w:cs="Calibri"/>
          <w:i/>
          <w:iCs/>
          <w:color w:val="000000" w:themeColor="text1"/>
        </w:rPr>
        <w:t>Cell Systems</w:t>
      </w:r>
      <w:r w:rsidRPr="00ED20ED">
        <w:rPr>
          <w:rFonts w:ascii="Calibri" w:cs="Calibri"/>
          <w:color w:val="000000" w:themeColor="text1"/>
        </w:rPr>
        <w:t xml:space="preserve"> </w:t>
      </w:r>
      <w:r w:rsidRPr="00ED20ED">
        <w:rPr>
          <w:rFonts w:ascii="Calibri" w:cs="Calibri"/>
          <w:b/>
          <w:bCs/>
          <w:color w:val="000000" w:themeColor="text1"/>
        </w:rPr>
        <w:t>2021</w:t>
      </w:r>
      <w:r w:rsidRPr="00ED20ED">
        <w:rPr>
          <w:rFonts w:ascii="Calibri" w:cs="Calibri"/>
          <w:color w:val="000000" w:themeColor="text1"/>
        </w:rPr>
        <w:t xml:space="preserve">, </w:t>
      </w:r>
      <w:r w:rsidRPr="00ED20ED">
        <w:rPr>
          <w:rFonts w:ascii="Calibri" w:cs="Calibri"/>
          <w:i/>
          <w:iCs/>
          <w:color w:val="000000" w:themeColor="text1"/>
        </w:rPr>
        <w:t>12</w:t>
      </w:r>
      <w:r w:rsidRPr="00ED20ED">
        <w:rPr>
          <w:rFonts w:ascii="Calibri" w:cs="Calibri"/>
          <w:color w:val="000000" w:themeColor="text1"/>
        </w:rPr>
        <w:t>, 235-247.e9, doi:10.1016/j.cels.2020.12.002.</w:t>
      </w:r>
    </w:p>
    <w:p w14:paraId="453F92B7"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8. </w:t>
      </w:r>
      <w:r w:rsidRPr="00ED20ED">
        <w:rPr>
          <w:rFonts w:ascii="Calibri" w:cs="Calibri"/>
          <w:color w:val="000000" w:themeColor="text1"/>
        </w:rPr>
        <w:tab/>
        <w:t xml:space="preserve">Gatti, D.M.; Simecek, P.; Somes, L.; Jeffery, C.T.; Vincent, M.J.; Choi, K.; Chen, X.; Churchill, G.A.; Svenson, K.L. The Effects of Sex and Diet on Physiology and Liver Gene Expression in Diversity Outbred Mice. </w:t>
      </w:r>
      <w:r w:rsidRPr="00ED20ED">
        <w:rPr>
          <w:rFonts w:ascii="Calibri" w:cs="Calibri"/>
          <w:i/>
          <w:iCs/>
          <w:color w:val="000000" w:themeColor="text1"/>
        </w:rPr>
        <w:t>bioRxiv</w:t>
      </w:r>
      <w:r w:rsidRPr="00ED20ED">
        <w:rPr>
          <w:rFonts w:ascii="Calibri" w:cs="Calibri"/>
          <w:color w:val="000000" w:themeColor="text1"/>
        </w:rPr>
        <w:t xml:space="preserve"> </w:t>
      </w:r>
      <w:r w:rsidRPr="00ED20ED">
        <w:rPr>
          <w:rFonts w:ascii="Calibri" w:cs="Calibri"/>
          <w:b/>
          <w:bCs/>
          <w:color w:val="000000" w:themeColor="text1"/>
        </w:rPr>
        <w:t>2017</w:t>
      </w:r>
      <w:r w:rsidRPr="00ED20ED">
        <w:rPr>
          <w:rFonts w:ascii="Calibri" w:cs="Calibri"/>
          <w:color w:val="000000" w:themeColor="text1"/>
        </w:rPr>
        <w:t>, 098657, doi:10.1101/098657.</w:t>
      </w:r>
    </w:p>
    <w:p w14:paraId="32EC58A4"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9. </w:t>
      </w:r>
      <w:r w:rsidRPr="00ED20ED">
        <w:rPr>
          <w:rFonts w:ascii="Calibri" w:cs="Calibri"/>
          <w:color w:val="000000" w:themeColor="text1"/>
        </w:rPr>
        <w:tab/>
        <w:t xml:space="preserve">Svenson, K.L.; Gatti, D.M.; Valdar, W.; Welsh, C.E.; Cheng, R.; Chesler, E.J.; Palmer, A.A.; McMillan, L.; Churchill, G.A. High-Resolution Genetic Mapping Using the Mouse Diversity Outbred Population. </w:t>
      </w:r>
      <w:r w:rsidRPr="00ED20ED">
        <w:rPr>
          <w:rFonts w:ascii="Calibri" w:cs="Calibri"/>
          <w:i/>
          <w:iCs/>
          <w:color w:val="000000" w:themeColor="text1"/>
        </w:rPr>
        <w:t>Genetics</w:t>
      </w:r>
      <w:r w:rsidRPr="00ED20ED">
        <w:rPr>
          <w:rFonts w:ascii="Calibri" w:cs="Calibri"/>
          <w:color w:val="000000" w:themeColor="text1"/>
        </w:rPr>
        <w:t xml:space="preserve"> </w:t>
      </w:r>
      <w:r w:rsidRPr="00ED20ED">
        <w:rPr>
          <w:rFonts w:ascii="Calibri" w:cs="Calibri"/>
          <w:b/>
          <w:bCs/>
          <w:color w:val="000000" w:themeColor="text1"/>
        </w:rPr>
        <w:t>2012</w:t>
      </w:r>
      <w:r w:rsidRPr="00ED20ED">
        <w:rPr>
          <w:rFonts w:ascii="Calibri" w:cs="Calibri"/>
          <w:color w:val="000000" w:themeColor="text1"/>
        </w:rPr>
        <w:t xml:space="preserve">, </w:t>
      </w:r>
      <w:r w:rsidRPr="00ED20ED">
        <w:rPr>
          <w:rFonts w:ascii="Calibri" w:cs="Calibri"/>
          <w:i/>
          <w:iCs/>
          <w:color w:val="000000" w:themeColor="text1"/>
        </w:rPr>
        <w:t>190</w:t>
      </w:r>
      <w:r w:rsidRPr="00ED20ED">
        <w:rPr>
          <w:rFonts w:ascii="Calibri" w:cs="Calibri"/>
          <w:color w:val="000000" w:themeColor="text1"/>
        </w:rPr>
        <w:t>, 437–447, doi:10.1534/genetics.111.132597.</w:t>
      </w:r>
    </w:p>
    <w:p w14:paraId="30114892"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10. </w:t>
      </w:r>
      <w:r w:rsidRPr="00ED20ED">
        <w:rPr>
          <w:rFonts w:ascii="Calibri" w:cs="Calibri"/>
          <w:color w:val="000000" w:themeColor="text1"/>
        </w:rPr>
        <w:tab/>
        <w:t xml:space="preserve">Andreux, P.A.; Williams, E.G.; Koutnikova, H.; Houtkooper, R.H.H.; Champy, M.-F.F.; Henry, H.; Schoonjans, K.; Williams, R.W.; Auwerx, J. Systems Genetics of Metabolism: The Use of the BXD Murine Reference Panel for Multiscalar Integration of Traits. </w:t>
      </w:r>
      <w:r w:rsidRPr="00ED20ED">
        <w:rPr>
          <w:rFonts w:ascii="Calibri" w:cs="Calibri"/>
          <w:i/>
          <w:iCs/>
          <w:color w:val="000000" w:themeColor="text1"/>
        </w:rPr>
        <w:t>Cell</w:t>
      </w:r>
      <w:r w:rsidRPr="00ED20ED">
        <w:rPr>
          <w:rFonts w:ascii="Calibri" w:cs="Calibri"/>
          <w:color w:val="000000" w:themeColor="text1"/>
        </w:rPr>
        <w:t xml:space="preserve"> </w:t>
      </w:r>
      <w:r w:rsidRPr="00ED20ED">
        <w:rPr>
          <w:rFonts w:ascii="Calibri" w:cs="Calibri"/>
          <w:b/>
          <w:bCs/>
          <w:color w:val="000000" w:themeColor="text1"/>
        </w:rPr>
        <w:t>2012</w:t>
      </w:r>
      <w:r w:rsidRPr="00ED20ED">
        <w:rPr>
          <w:rFonts w:ascii="Calibri" w:cs="Calibri"/>
          <w:color w:val="000000" w:themeColor="text1"/>
        </w:rPr>
        <w:t xml:space="preserve">, </w:t>
      </w:r>
      <w:r w:rsidRPr="00ED20ED">
        <w:rPr>
          <w:rFonts w:ascii="Calibri" w:cs="Calibri"/>
          <w:i/>
          <w:iCs/>
          <w:color w:val="000000" w:themeColor="text1"/>
        </w:rPr>
        <w:t>150</w:t>
      </w:r>
      <w:r w:rsidRPr="00ED20ED">
        <w:rPr>
          <w:rFonts w:ascii="Calibri" w:cs="Calibri"/>
          <w:color w:val="000000" w:themeColor="text1"/>
        </w:rPr>
        <w:t>, 1287–1299, doi:10.1016/j.cell.2012.08.012.</w:t>
      </w:r>
    </w:p>
    <w:p w14:paraId="2219DD56"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11. </w:t>
      </w:r>
      <w:r w:rsidRPr="00ED20ED">
        <w:rPr>
          <w:rFonts w:ascii="Calibri" w:cs="Calibri"/>
          <w:color w:val="000000" w:themeColor="text1"/>
        </w:rPr>
        <w:tab/>
        <w:t xml:space="preserve">Mulligan, M.K.; Mozhui, K.; Prins, P.; Williams, R.W. GeneNetwork: A Toolbox for Systems Genetics. In </w:t>
      </w:r>
      <w:r w:rsidRPr="00ED20ED">
        <w:rPr>
          <w:rFonts w:ascii="Calibri" w:cs="Calibri"/>
          <w:i/>
          <w:iCs/>
          <w:color w:val="000000" w:themeColor="text1"/>
        </w:rPr>
        <w:t>Methods in Molecular Biology</w:t>
      </w:r>
      <w:r w:rsidRPr="00ED20ED">
        <w:rPr>
          <w:rFonts w:ascii="Calibri" w:cs="Calibri"/>
          <w:color w:val="000000" w:themeColor="text1"/>
        </w:rPr>
        <w:t>; 2017; Vol. 331, pp. 75–120 ISBN 978-1-4939-6427-7.</w:t>
      </w:r>
    </w:p>
    <w:p w14:paraId="554CECFB"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12. </w:t>
      </w:r>
      <w:r w:rsidRPr="00ED20ED">
        <w:rPr>
          <w:rFonts w:ascii="Calibri" w:cs="Calibri"/>
          <w:color w:val="000000" w:themeColor="text1"/>
        </w:rPr>
        <w:tab/>
        <w:t xml:space="preserve">Sloan, Z.; Arends, D.; Broman, K.W.; Centeno, A.; Furlotte, N.; Nijveen, H.; Yan, L.; Zhou, X.; Williams, R.W.; Prins, P. GeneNetwork: Framework for Web-Based Genetics. </w:t>
      </w:r>
      <w:r w:rsidRPr="00ED20ED">
        <w:rPr>
          <w:rFonts w:ascii="Calibri" w:cs="Calibri"/>
          <w:i/>
          <w:iCs/>
          <w:color w:val="000000" w:themeColor="text1"/>
        </w:rPr>
        <w:t>Journal of Open Source Software</w:t>
      </w:r>
      <w:r w:rsidRPr="00ED20ED">
        <w:rPr>
          <w:rFonts w:ascii="Calibri" w:cs="Calibri"/>
          <w:color w:val="000000" w:themeColor="text1"/>
        </w:rPr>
        <w:t xml:space="preserve"> </w:t>
      </w:r>
      <w:r w:rsidRPr="00ED20ED">
        <w:rPr>
          <w:rFonts w:ascii="Calibri" w:cs="Calibri"/>
          <w:b/>
          <w:bCs/>
          <w:color w:val="000000" w:themeColor="text1"/>
        </w:rPr>
        <w:t>2016</w:t>
      </w:r>
      <w:r w:rsidRPr="00ED20ED">
        <w:rPr>
          <w:rFonts w:ascii="Calibri" w:cs="Calibri"/>
          <w:color w:val="000000" w:themeColor="text1"/>
        </w:rPr>
        <w:t xml:space="preserve">, </w:t>
      </w:r>
      <w:r w:rsidRPr="00ED20ED">
        <w:rPr>
          <w:rFonts w:ascii="Calibri" w:cs="Calibri"/>
          <w:i/>
          <w:iCs/>
          <w:color w:val="000000" w:themeColor="text1"/>
        </w:rPr>
        <w:t>1</w:t>
      </w:r>
      <w:r w:rsidRPr="00ED20ED">
        <w:rPr>
          <w:rFonts w:ascii="Calibri" w:cs="Calibri"/>
          <w:color w:val="000000" w:themeColor="text1"/>
        </w:rPr>
        <w:t>, 25, doi:10.21105/joss.00025.</w:t>
      </w:r>
    </w:p>
    <w:p w14:paraId="032C30A1"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13. </w:t>
      </w:r>
      <w:r w:rsidRPr="00ED20ED">
        <w:rPr>
          <w:rFonts w:ascii="Calibri" w:cs="Calibri"/>
          <w:color w:val="000000" w:themeColor="text1"/>
        </w:rPr>
        <w:tab/>
        <w:t>R Core Team R: A Language and Environment for Statistical Computing 2019.</w:t>
      </w:r>
    </w:p>
    <w:p w14:paraId="515242FD"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14. </w:t>
      </w:r>
      <w:r w:rsidRPr="00ED20ED">
        <w:rPr>
          <w:rFonts w:ascii="Calibri" w:cs="Calibri"/>
          <w:color w:val="000000" w:themeColor="text1"/>
        </w:rPr>
        <w:tab/>
        <w:t>Therneau, Terry; Atkinson, Beth Rpart: Recursive Partitioning and Regression Trees.</w:t>
      </w:r>
    </w:p>
    <w:p w14:paraId="5BE0CE16"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15. </w:t>
      </w:r>
      <w:r w:rsidRPr="00ED20ED">
        <w:rPr>
          <w:rFonts w:ascii="Calibri" w:cs="Calibri"/>
          <w:color w:val="000000" w:themeColor="text1"/>
        </w:rPr>
        <w:tab/>
        <w:t xml:space="preserve">Ben-Shachar, M.S.; Lüdecke, D.; Makowski, D. Effectsize: Estimation of Effect Size Indices and Standardized Parameters. </w:t>
      </w:r>
      <w:r w:rsidRPr="00ED20ED">
        <w:rPr>
          <w:rFonts w:ascii="Calibri" w:cs="Calibri"/>
          <w:i/>
          <w:iCs/>
          <w:color w:val="000000" w:themeColor="text1"/>
        </w:rPr>
        <w:t>Journal of Open Source Software</w:t>
      </w:r>
      <w:r w:rsidRPr="00ED20ED">
        <w:rPr>
          <w:rFonts w:ascii="Calibri" w:cs="Calibri"/>
          <w:color w:val="000000" w:themeColor="text1"/>
        </w:rPr>
        <w:t xml:space="preserve"> </w:t>
      </w:r>
      <w:r w:rsidRPr="00ED20ED">
        <w:rPr>
          <w:rFonts w:ascii="Calibri" w:cs="Calibri"/>
          <w:b/>
          <w:bCs/>
          <w:color w:val="000000" w:themeColor="text1"/>
        </w:rPr>
        <w:t>2020</w:t>
      </w:r>
      <w:r w:rsidRPr="00ED20ED">
        <w:rPr>
          <w:rFonts w:ascii="Calibri" w:cs="Calibri"/>
          <w:color w:val="000000" w:themeColor="text1"/>
        </w:rPr>
        <w:t xml:space="preserve">, </w:t>
      </w:r>
      <w:r w:rsidRPr="00ED20ED">
        <w:rPr>
          <w:rFonts w:ascii="Calibri" w:cs="Calibri"/>
          <w:i/>
          <w:iCs/>
          <w:color w:val="000000" w:themeColor="text1"/>
        </w:rPr>
        <w:t>5</w:t>
      </w:r>
      <w:r w:rsidRPr="00ED20ED">
        <w:rPr>
          <w:rFonts w:ascii="Calibri" w:cs="Calibri"/>
          <w:color w:val="000000" w:themeColor="text1"/>
        </w:rPr>
        <w:t>, 2815, doi:10.21105/joss.02815.</w:t>
      </w:r>
    </w:p>
    <w:p w14:paraId="5A4EFB3B"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lastRenderedPageBreak/>
        <w:t xml:space="preserve">16. </w:t>
      </w:r>
      <w:r w:rsidRPr="00ED20ED">
        <w:rPr>
          <w:rFonts w:ascii="Calibri" w:cs="Calibri"/>
          <w:color w:val="000000" w:themeColor="text1"/>
        </w:rPr>
        <w:tab/>
        <w:t xml:space="preserve">Olejnik, S.; Algina, J. Generalized Eta and Omega Squared Statistics: Measures of Effect Size for Some Common Research Designs. </w:t>
      </w:r>
      <w:r w:rsidRPr="00ED20ED">
        <w:rPr>
          <w:rFonts w:ascii="Calibri" w:cs="Calibri"/>
          <w:i/>
          <w:iCs/>
          <w:color w:val="000000" w:themeColor="text1"/>
        </w:rPr>
        <w:t>Psychological Methods</w:t>
      </w:r>
      <w:r w:rsidRPr="00ED20ED">
        <w:rPr>
          <w:rFonts w:ascii="Calibri" w:cs="Calibri"/>
          <w:color w:val="000000" w:themeColor="text1"/>
        </w:rPr>
        <w:t xml:space="preserve"> </w:t>
      </w:r>
      <w:r w:rsidRPr="00ED20ED">
        <w:rPr>
          <w:rFonts w:ascii="Calibri" w:cs="Calibri"/>
          <w:b/>
          <w:bCs/>
          <w:color w:val="000000" w:themeColor="text1"/>
        </w:rPr>
        <w:t>2003</w:t>
      </w:r>
      <w:r w:rsidRPr="00ED20ED">
        <w:rPr>
          <w:rFonts w:ascii="Calibri" w:cs="Calibri"/>
          <w:color w:val="000000" w:themeColor="text1"/>
        </w:rPr>
        <w:t xml:space="preserve">, </w:t>
      </w:r>
      <w:r w:rsidRPr="00ED20ED">
        <w:rPr>
          <w:rFonts w:ascii="Calibri" w:cs="Calibri"/>
          <w:i/>
          <w:iCs/>
          <w:color w:val="000000" w:themeColor="text1"/>
        </w:rPr>
        <w:t>8</w:t>
      </w:r>
      <w:r w:rsidRPr="00ED20ED">
        <w:rPr>
          <w:rFonts w:ascii="Calibri" w:cs="Calibri"/>
          <w:color w:val="000000" w:themeColor="text1"/>
        </w:rPr>
        <w:t>, 434–447, doi:10.1037/1082-989X.8.4.434.</w:t>
      </w:r>
    </w:p>
    <w:p w14:paraId="2308ED16"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17. </w:t>
      </w:r>
      <w:r w:rsidRPr="00ED20ED">
        <w:rPr>
          <w:rFonts w:ascii="Calibri" w:cs="Calibri"/>
          <w:color w:val="000000" w:themeColor="text1"/>
        </w:rPr>
        <w:tab/>
        <w:t xml:space="preserve">Tingley, D.; Yamamoto, T.; Hirose, K.; Keele, L.; Imai, K. Mediation: R Package for Causal Mediation Analysis. </w:t>
      </w:r>
      <w:r w:rsidRPr="00ED20ED">
        <w:rPr>
          <w:rFonts w:ascii="Calibri" w:cs="Calibri"/>
          <w:i/>
          <w:iCs/>
          <w:color w:val="000000" w:themeColor="text1"/>
        </w:rPr>
        <w:t>Journal of Statistical Software</w:t>
      </w:r>
      <w:r w:rsidRPr="00ED20ED">
        <w:rPr>
          <w:rFonts w:ascii="Calibri" w:cs="Calibri"/>
          <w:color w:val="000000" w:themeColor="text1"/>
        </w:rPr>
        <w:t xml:space="preserve"> </w:t>
      </w:r>
      <w:r w:rsidRPr="00ED20ED">
        <w:rPr>
          <w:rFonts w:ascii="Calibri" w:cs="Calibri"/>
          <w:b/>
          <w:bCs/>
          <w:color w:val="000000" w:themeColor="text1"/>
        </w:rPr>
        <w:t>2014</w:t>
      </w:r>
      <w:r w:rsidRPr="00ED20ED">
        <w:rPr>
          <w:rFonts w:ascii="Calibri" w:cs="Calibri"/>
          <w:color w:val="000000" w:themeColor="text1"/>
        </w:rPr>
        <w:t xml:space="preserve">, </w:t>
      </w:r>
      <w:r w:rsidRPr="00ED20ED">
        <w:rPr>
          <w:rFonts w:ascii="Calibri" w:cs="Calibri"/>
          <w:i/>
          <w:iCs/>
          <w:color w:val="000000" w:themeColor="text1"/>
        </w:rPr>
        <w:t>59</w:t>
      </w:r>
      <w:r w:rsidRPr="00ED20ED">
        <w:rPr>
          <w:rFonts w:ascii="Calibri" w:cs="Calibri"/>
          <w:color w:val="000000" w:themeColor="text1"/>
        </w:rPr>
        <w:t>, 1–38, doi:10.18637/jss.v059.i05.</w:t>
      </w:r>
    </w:p>
    <w:p w14:paraId="287C38FD"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18. </w:t>
      </w:r>
      <w:r w:rsidRPr="00ED20ED">
        <w:rPr>
          <w:rFonts w:ascii="Calibri" w:cs="Calibri"/>
          <w:color w:val="000000" w:themeColor="text1"/>
        </w:rPr>
        <w:tab/>
        <w:t xml:space="preserve">Preacher, K.J.; Hayes, A.F. Asymptotic and Resampling Strategies for Assessing and Comparing Indirect Effects in Multiple Mediator Models. </w:t>
      </w:r>
      <w:r w:rsidRPr="00ED20ED">
        <w:rPr>
          <w:rFonts w:ascii="Calibri" w:cs="Calibri"/>
          <w:i/>
          <w:iCs/>
          <w:color w:val="000000" w:themeColor="text1"/>
        </w:rPr>
        <w:t>Behavior Research Methods</w:t>
      </w:r>
      <w:r w:rsidRPr="00ED20ED">
        <w:rPr>
          <w:rFonts w:ascii="Calibri" w:cs="Calibri"/>
          <w:color w:val="000000" w:themeColor="text1"/>
        </w:rPr>
        <w:t xml:space="preserve"> </w:t>
      </w:r>
      <w:r w:rsidRPr="00ED20ED">
        <w:rPr>
          <w:rFonts w:ascii="Calibri" w:cs="Calibri"/>
          <w:b/>
          <w:bCs/>
          <w:color w:val="000000" w:themeColor="text1"/>
        </w:rPr>
        <w:t>2008</w:t>
      </w:r>
      <w:r w:rsidRPr="00ED20ED">
        <w:rPr>
          <w:rFonts w:ascii="Calibri" w:cs="Calibri"/>
          <w:color w:val="000000" w:themeColor="text1"/>
        </w:rPr>
        <w:t xml:space="preserve">, </w:t>
      </w:r>
      <w:r w:rsidRPr="00ED20ED">
        <w:rPr>
          <w:rFonts w:ascii="Calibri" w:cs="Calibri"/>
          <w:i/>
          <w:iCs/>
          <w:color w:val="000000" w:themeColor="text1"/>
        </w:rPr>
        <w:t>40</w:t>
      </w:r>
      <w:r w:rsidRPr="00ED20ED">
        <w:rPr>
          <w:rFonts w:ascii="Calibri" w:cs="Calibri"/>
          <w:color w:val="000000" w:themeColor="text1"/>
        </w:rPr>
        <w:t>, 879–891, doi:10.3758/BRM.40.3.879.</w:t>
      </w:r>
    </w:p>
    <w:p w14:paraId="40A30D23"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19. </w:t>
      </w:r>
      <w:r w:rsidRPr="00ED20ED">
        <w:rPr>
          <w:rFonts w:ascii="Calibri" w:cs="Calibri"/>
          <w:color w:val="000000" w:themeColor="text1"/>
        </w:rPr>
        <w:tab/>
        <w:t xml:space="preserve">Lind, L.; Jakobsson, S.; Lithell, H.; Wengle, B.; Ljunghall, S. Relation of Serum Calcium Concentration to Metabolic Risk Factors for Cardiovascular Disease. </w:t>
      </w:r>
      <w:r w:rsidRPr="00ED20ED">
        <w:rPr>
          <w:rFonts w:ascii="Calibri" w:cs="Calibri"/>
          <w:i/>
          <w:iCs/>
          <w:color w:val="000000" w:themeColor="text1"/>
        </w:rPr>
        <w:t>BMJ</w:t>
      </w:r>
      <w:r w:rsidRPr="00ED20ED">
        <w:rPr>
          <w:rFonts w:ascii="Calibri" w:cs="Calibri"/>
          <w:color w:val="000000" w:themeColor="text1"/>
        </w:rPr>
        <w:t xml:space="preserve"> </w:t>
      </w:r>
      <w:r w:rsidRPr="00ED20ED">
        <w:rPr>
          <w:rFonts w:ascii="Calibri" w:cs="Calibri"/>
          <w:b/>
          <w:bCs/>
          <w:color w:val="000000" w:themeColor="text1"/>
        </w:rPr>
        <w:t>1988</w:t>
      </w:r>
      <w:r w:rsidRPr="00ED20ED">
        <w:rPr>
          <w:rFonts w:ascii="Calibri" w:cs="Calibri"/>
          <w:color w:val="000000" w:themeColor="text1"/>
        </w:rPr>
        <w:t xml:space="preserve">, </w:t>
      </w:r>
      <w:r w:rsidRPr="00ED20ED">
        <w:rPr>
          <w:rFonts w:ascii="Calibri" w:cs="Calibri"/>
          <w:i/>
          <w:iCs/>
          <w:color w:val="000000" w:themeColor="text1"/>
        </w:rPr>
        <w:t>297</w:t>
      </w:r>
      <w:r w:rsidRPr="00ED20ED">
        <w:rPr>
          <w:rFonts w:ascii="Calibri" w:cs="Calibri"/>
          <w:color w:val="000000" w:themeColor="text1"/>
        </w:rPr>
        <w:t>, 960–963.</w:t>
      </w:r>
    </w:p>
    <w:p w14:paraId="4A3BDFA4"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20. </w:t>
      </w:r>
      <w:r w:rsidRPr="00ED20ED">
        <w:rPr>
          <w:rFonts w:ascii="Calibri" w:cs="Calibri"/>
          <w:color w:val="000000" w:themeColor="text1"/>
        </w:rPr>
        <w:tab/>
        <w:t xml:space="preserve">Meng, X.; Han, T.; Jiang, W.; Dong, F.; Sun, H.; Wei, W.; Yan, Y. Temporal Relationship Between Changes in Serum Calcium and Hypercholesteremia and Its Impact on Future Brachial-Ankle Pulse Wave Velocity Levels. </w:t>
      </w:r>
      <w:r w:rsidRPr="00ED20ED">
        <w:rPr>
          <w:rFonts w:ascii="Calibri" w:cs="Calibri"/>
          <w:i/>
          <w:iCs/>
          <w:color w:val="000000" w:themeColor="text1"/>
        </w:rPr>
        <w:t>Frontiers in Nutrition</w:t>
      </w:r>
      <w:r w:rsidRPr="00ED20ED">
        <w:rPr>
          <w:rFonts w:ascii="Calibri" w:cs="Calibri"/>
          <w:color w:val="000000" w:themeColor="text1"/>
        </w:rPr>
        <w:t xml:space="preserve"> </w:t>
      </w:r>
      <w:r w:rsidRPr="00ED20ED">
        <w:rPr>
          <w:rFonts w:ascii="Calibri" w:cs="Calibri"/>
          <w:b/>
          <w:bCs/>
          <w:color w:val="000000" w:themeColor="text1"/>
        </w:rPr>
        <w:t>2021</w:t>
      </w:r>
      <w:r w:rsidRPr="00ED20ED">
        <w:rPr>
          <w:rFonts w:ascii="Calibri" w:cs="Calibri"/>
          <w:color w:val="000000" w:themeColor="text1"/>
        </w:rPr>
        <w:t xml:space="preserve">, </w:t>
      </w:r>
      <w:r w:rsidRPr="00ED20ED">
        <w:rPr>
          <w:rFonts w:ascii="Calibri" w:cs="Calibri"/>
          <w:i/>
          <w:iCs/>
          <w:color w:val="000000" w:themeColor="text1"/>
        </w:rPr>
        <w:t>8</w:t>
      </w:r>
      <w:r w:rsidRPr="00ED20ED">
        <w:rPr>
          <w:rFonts w:ascii="Calibri" w:cs="Calibri"/>
          <w:color w:val="000000" w:themeColor="text1"/>
        </w:rPr>
        <w:t>.</w:t>
      </w:r>
    </w:p>
    <w:p w14:paraId="75FF6DF1"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21. </w:t>
      </w:r>
      <w:r w:rsidRPr="00ED20ED">
        <w:rPr>
          <w:rFonts w:ascii="Calibri" w:cs="Calibri"/>
          <w:color w:val="000000" w:themeColor="text1"/>
        </w:rPr>
        <w:tab/>
        <w:t xml:space="preserve">Jorde, R.; Sundsfjord, J.; Fitzgerald, P.; Bønaa, K.H. Serum Calcium and Cardiovascular Risk Factors and Diseases. </w:t>
      </w:r>
      <w:r w:rsidRPr="00ED20ED">
        <w:rPr>
          <w:rFonts w:ascii="Calibri" w:cs="Calibri"/>
          <w:i/>
          <w:iCs/>
          <w:color w:val="000000" w:themeColor="text1"/>
        </w:rPr>
        <w:t>Hypertension</w:t>
      </w:r>
      <w:r w:rsidRPr="00ED20ED">
        <w:rPr>
          <w:rFonts w:ascii="Calibri" w:cs="Calibri"/>
          <w:color w:val="000000" w:themeColor="text1"/>
        </w:rPr>
        <w:t xml:space="preserve"> </w:t>
      </w:r>
      <w:r w:rsidRPr="00ED20ED">
        <w:rPr>
          <w:rFonts w:ascii="Calibri" w:cs="Calibri"/>
          <w:b/>
          <w:bCs/>
          <w:color w:val="000000" w:themeColor="text1"/>
        </w:rPr>
        <w:t>1999</w:t>
      </w:r>
      <w:r w:rsidRPr="00ED20ED">
        <w:rPr>
          <w:rFonts w:ascii="Calibri" w:cs="Calibri"/>
          <w:color w:val="000000" w:themeColor="text1"/>
        </w:rPr>
        <w:t xml:space="preserve">, </w:t>
      </w:r>
      <w:r w:rsidRPr="00ED20ED">
        <w:rPr>
          <w:rFonts w:ascii="Calibri" w:cs="Calibri"/>
          <w:i/>
          <w:iCs/>
          <w:color w:val="000000" w:themeColor="text1"/>
        </w:rPr>
        <w:t>34</w:t>
      </w:r>
      <w:r w:rsidRPr="00ED20ED">
        <w:rPr>
          <w:rFonts w:ascii="Calibri" w:cs="Calibri"/>
          <w:color w:val="000000" w:themeColor="text1"/>
        </w:rPr>
        <w:t>, 484–490, doi:10.1161/01.HYP.34.3.484.</w:t>
      </w:r>
    </w:p>
    <w:p w14:paraId="6329AECF"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22. </w:t>
      </w:r>
      <w:r w:rsidRPr="00ED20ED">
        <w:rPr>
          <w:rFonts w:ascii="Calibri" w:cs="Calibri"/>
          <w:color w:val="000000" w:themeColor="text1"/>
        </w:rPr>
        <w:tab/>
        <w:t xml:space="preserve">Kennedy, A.; Vasdev, S.; Randell, E.; Xie, Y.-G.; Green, K.; Zhang, H.; Sun, G. Clinical Medicine: Endocrinology and Diabetes: Abnormality of Serum Lipids Are Independently Associated with Increased Serum Calcium Level in the Adult Newfoundland Population. </w:t>
      </w:r>
      <w:r w:rsidRPr="00ED20ED">
        <w:rPr>
          <w:rFonts w:ascii="Calibri" w:cs="Calibri"/>
          <w:i/>
          <w:iCs/>
          <w:color w:val="000000" w:themeColor="text1"/>
        </w:rPr>
        <w:t>Clinical medicine. Endocrinology and diabetes</w:t>
      </w:r>
      <w:r w:rsidRPr="00ED20ED">
        <w:rPr>
          <w:rFonts w:ascii="Calibri" w:cs="Calibri"/>
          <w:color w:val="000000" w:themeColor="text1"/>
        </w:rPr>
        <w:t xml:space="preserve"> </w:t>
      </w:r>
      <w:r w:rsidRPr="00ED20ED">
        <w:rPr>
          <w:rFonts w:ascii="Calibri" w:cs="Calibri"/>
          <w:b/>
          <w:bCs/>
          <w:color w:val="000000" w:themeColor="text1"/>
        </w:rPr>
        <w:t>2009</w:t>
      </w:r>
      <w:r w:rsidRPr="00ED20ED">
        <w:rPr>
          <w:rFonts w:ascii="Calibri" w:cs="Calibri"/>
          <w:color w:val="000000" w:themeColor="text1"/>
        </w:rPr>
        <w:t xml:space="preserve">, </w:t>
      </w:r>
      <w:r w:rsidRPr="00ED20ED">
        <w:rPr>
          <w:rFonts w:ascii="Calibri" w:cs="Calibri"/>
          <w:i/>
          <w:iCs/>
          <w:color w:val="000000" w:themeColor="text1"/>
        </w:rPr>
        <w:t>2</w:t>
      </w:r>
      <w:r w:rsidRPr="00ED20ED">
        <w:rPr>
          <w:rFonts w:ascii="Calibri" w:cs="Calibri"/>
          <w:color w:val="000000" w:themeColor="text1"/>
        </w:rPr>
        <w:t>, CMED.S2974, doi:10.4137/CMED.S2974.</w:t>
      </w:r>
    </w:p>
    <w:p w14:paraId="51242991"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23. </w:t>
      </w:r>
      <w:r w:rsidRPr="00ED20ED">
        <w:rPr>
          <w:rFonts w:ascii="Calibri" w:cs="Calibri"/>
          <w:color w:val="000000" w:themeColor="text1"/>
        </w:rPr>
        <w:tab/>
        <w:t xml:space="preserve">Saltevo, J.; Niskanen, L.; Kautiainen, H.; Teittinen, J.; Oksa, H.; Korpi-Hyövälti, E.; Sundvall, J.; Männistö, S.; Peltonen, M.; Mäntyselkä, P.; et al. Serum Calcium Level Is Associated with Metabolic Syndrome in the General Population: FIN-D2D Study. </w:t>
      </w:r>
      <w:r w:rsidRPr="00ED20ED">
        <w:rPr>
          <w:rFonts w:ascii="Calibri" w:cs="Calibri"/>
          <w:i/>
          <w:iCs/>
          <w:color w:val="000000" w:themeColor="text1"/>
        </w:rPr>
        <w:t>European Journal of Endocrinology</w:t>
      </w:r>
      <w:r w:rsidRPr="00ED20ED">
        <w:rPr>
          <w:rFonts w:ascii="Calibri" w:cs="Calibri"/>
          <w:color w:val="000000" w:themeColor="text1"/>
        </w:rPr>
        <w:t xml:space="preserve"> </w:t>
      </w:r>
      <w:r w:rsidRPr="00ED20ED">
        <w:rPr>
          <w:rFonts w:ascii="Calibri" w:cs="Calibri"/>
          <w:b/>
          <w:bCs/>
          <w:color w:val="000000" w:themeColor="text1"/>
        </w:rPr>
        <w:t>2011</w:t>
      </w:r>
      <w:r w:rsidRPr="00ED20ED">
        <w:rPr>
          <w:rFonts w:ascii="Calibri" w:cs="Calibri"/>
          <w:color w:val="000000" w:themeColor="text1"/>
        </w:rPr>
        <w:t xml:space="preserve">, </w:t>
      </w:r>
      <w:r w:rsidRPr="00ED20ED">
        <w:rPr>
          <w:rFonts w:ascii="Calibri" w:cs="Calibri"/>
          <w:i/>
          <w:iCs/>
          <w:color w:val="000000" w:themeColor="text1"/>
        </w:rPr>
        <w:t>165</w:t>
      </w:r>
      <w:r w:rsidRPr="00ED20ED">
        <w:rPr>
          <w:rFonts w:ascii="Calibri" w:cs="Calibri"/>
          <w:color w:val="000000" w:themeColor="text1"/>
        </w:rPr>
        <w:t>, 429–434, doi:10.1530/EJE-11-0066.</w:t>
      </w:r>
    </w:p>
    <w:p w14:paraId="735B8EDE"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24. </w:t>
      </w:r>
      <w:r w:rsidRPr="00ED20ED">
        <w:rPr>
          <w:rFonts w:ascii="Calibri" w:cs="Calibri"/>
          <w:color w:val="000000" w:themeColor="text1"/>
        </w:rPr>
        <w:tab/>
        <w:t xml:space="preserve">Gallo, L.; Faniello, M.C.; Canino, G.; Tripolino, C.; Gnasso, A.; Cuda, G.; Costanzo, F.S.; Irace, C. Serum Calcium Increase Correlates With Worsening of Lipid Profile. </w:t>
      </w:r>
      <w:r w:rsidRPr="00ED20ED">
        <w:rPr>
          <w:rFonts w:ascii="Calibri" w:cs="Calibri"/>
          <w:i/>
          <w:iCs/>
          <w:color w:val="000000" w:themeColor="text1"/>
        </w:rPr>
        <w:t>Medicine (Baltimore)</w:t>
      </w:r>
      <w:r w:rsidRPr="00ED20ED">
        <w:rPr>
          <w:rFonts w:ascii="Calibri" w:cs="Calibri"/>
          <w:color w:val="000000" w:themeColor="text1"/>
        </w:rPr>
        <w:t xml:space="preserve"> </w:t>
      </w:r>
      <w:r w:rsidRPr="00ED20ED">
        <w:rPr>
          <w:rFonts w:ascii="Calibri" w:cs="Calibri"/>
          <w:b/>
          <w:bCs/>
          <w:color w:val="000000" w:themeColor="text1"/>
        </w:rPr>
        <w:t>2016</w:t>
      </w:r>
      <w:r w:rsidRPr="00ED20ED">
        <w:rPr>
          <w:rFonts w:ascii="Calibri" w:cs="Calibri"/>
          <w:color w:val="000000" w:themeColor="text1"/>
        </w:rPr>
        <w:t xml:space="preserve">, </w:t>
      </w:r>
      <w:r w:rsidRPr="00ED20ED">
        <w:rPr>
          <w:rFonts w:ascii="Calibri" w:cs="Calibri"/>
          <w:i/>
          <w:iCs/>
          <w:color w:val="000000" w:themeColor="text1"/>
        </w:rPr>
        <w:t>95</w:t>
      </w:r>
      <w:r w:rsidRPr="00ED20ED">
        <w:rPr>
          <w:rFonts w:ascii="Calibri" w:cs="Calibri"/>
          <w:color w:val="000000" w:themeColor="text1"/>
        </w:rPr>
        <w:t>, e2774, doi:10.1097/MD.0000000000002774.</w:t>
      </w:r>
    </w:p>
    <w:p w14:paraId="1A84C9C5"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25. </w:t>
      </w:r>
      <w:r w:rsidRPr="00ED20ED">
        <w:rPr>
          <w:rFonts w:ascii="Calibri" w:cs="Calibri"/>
          <w:color w:val="000000" w:themeColor="text1"/>
        </w:rPr>
        <w:tab/>
        <w:t xml:space="preserve">De Bacquer, D.; De Henauw, S.; De Backer, G.; Kornitzer, M. Epidemiological Evidence for an Association between Serum Calcium and Serum Lipids. </w:t>
      </w:r>
      <w:r w:rsidRPr="00ED20ED">
        <w:rPr>
          <w:rFonts w:ascii="Calibri" w:cs="Calibri"/>
          <w:i/>
          <w:iCs/>
          <w:color w:val="000000" w:themeColor="text1"/>
        </w:rPr>
        <w:t>Atherosclerosis</w:t>
      </w:r>
      <w:r w:rsidRPr="00ED20ED">
        <w:rPr>
          <w:rFonts w:ascii="Calibri" w:cs="Calibri"/>
          <w:color w:val="000000" w:themeColor="text1"/>
        </w:rPr>
        <w:t xml:space="preserve"> </w:t>
      </w:r>
      <w:r w:rsidRPr="00ED20ED">
        <w:rPr>
          <w:rFonts w:ascii="Calibri" w:cs="Calibri"/>
          <w:b/>
          <w:bCs/>
          <w:color w:val="000000" w:themeColor="text1"/>
        </w:rPr>
        <w:t>1994</w:t>
      </w:r>
      <w:r w:rsidRPr="00ED20ED">
        <w:rPr>
          <w:rFonts w:ascii="Calibri" w:cs="Calibri"/>
          <w:color w:val="000000" w:themeColor="text1"/>
        </w:rPr>
        <w:t xml:space="preserve">, </w:t>
      </w:r>
      <w:r w:rsidRPr="00ED20ED">
        <w:rPr>
          <w:rFonts w:ascii="Calibri" w:cs="Calibri"/>
          <w:i/>
          <w:iCs/>
          <w:color w:val="000000" w:themeColor="text1"/>
        </w:rPr>
        <w:t>108</w:t>
      </w:r>
      <w:r w:rsidRPr="00ED20ED">
        <w:rPr>
          <w:rFonts w:ascii="Calibri" w:cs="Calibri"/>
          <w:color w:val="000000" w:themeColor="text1"/>
        </w:rPr>
        <w:t>, 193–200, doi:10.1016/0021-9150(94)90114-7.</w:t>
      </w:r>
    </w:p>
    <w:p w14:paraId="733D4C6D"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26. </w:t>
      </w:r>
      <w:r w:rsidRPr="00ED20ED">
        <w:rPr>
          <w:rFonts w:ascii="Calibri" w:cs="Calibri"/>
          <w:color w:val="000000" w:themeColor="text1"/>
        </w:rPr>
        <w:tab/>
        <w:t xml:space="preserve">Wilson, P.W.; Garrison, R.J.; Abbott, R.D.; Castelli, W.P. Factors Associated with Lipoprotein Cholesterol Levels. The Framingham Study. </w:t>
      </w:r>
      <w:r w:rsidRPr="00ED20ED">
        <w:rPr>
          <w:rFonts w:ascii="Calibri" w:cs="Calibri"/>
          <w:i/>
          <w:iCs/>
          <w:color w:val="000000" w:themeColor="text1"/>
        </w:rPr>
        <w:t>Arteriosclerosis: An Official Journal of the American Heart Association, Inc.</w:t>
      </w:r>
      <w:r w:rsidRPr="00ED20ED">
        <w:rPr>
          <w:rFonts w:ascii="Calibri" w:cs="Calibri"/>
          <w:color w:val="000000" w:themeColor="text1"/>
        </w:rPr>
        <w:t xml:space="preserve"> </w:t>
      </w:r>
      <w:r w:rsidRPr="00ED20ED">
        <w:rPr>
          <w:rFonts w:ascii="Calibri" w:cs="Calibri"/>
          <w:b/>
          <w:bCs/>
          <w:color w:val="000000" w:themeColor="text1"/>
        </w:rPr>
        <w:t>1983</w:t>
      </w:r>
      <w:r w:rsidRPr="00ED20ED">
        <w:rPr>
          <w:rFonts w:ascii="Calibri" w:cs="Calibri"/>
          <w:color w:val="000000" w:themeColor="text1"/>
        </w:rPr>
        <w:t xml:space="preserve">, </w:t>
      </w:r>
      <w:r w:rsidRPr="00ED20ED">
        <w:rPr>
          <w:rFonts w:ascii="Calibri" w:cs="Calibri"/>
          <w:i/>
          <w:iCs/>
          <w:color w:val="000000" w:themeColor="text1"/>
        </w:rPr>
        <w:t>3</w:t>
      </w:r>
      <w:r w:rsidRPr="00ED20ED">
        <w:rPr>
          <w:rFonts w:ascii="Calibri" w:cs="Calibri"/>
          <w:color w:val="000000" w:themeColor="text1"/>
        </w:rPr>
        <w:t>, 273–281, doi:10.1161/01.ATV.3.3.273.</w:t>
      </w:r>
    </w:p>
    <w:p w14:paraId="11A9E4D7"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27. </w:t>
      </w:r>
      <w:r w:rsidRPr="00ED20ED">
        <w:rPr>
          <w:rFonts w:ascii="Calibri" w:cs="Calibri"/>
          <w:color w:val="000000" w:themeColor="text1"/>
        </w:rPr>
        <w:tab/>
        <w:t xml:space="preserve">Chou, C.-W.; Fang, W.-H.; Chen, Y.-Y.; Wang, C.-C.; Kao, T.-W.; Wu, C.-J.; Chen, W.-L. Association between Serum Calcium and Risk of Cardiometabolic Disease among Community-Dwelling Adults in Taiwan. </w:t>
      </w:r>
      <w:r w:rsidRPr="00ED20ED">
        <w:rPr>
          <w:rFonts w:ascii="Calibri" w:cs="Calibri"/>
          <w:i/>
          <w:iCs/>
          <w:color w:val="000000" w:themeColor="text1"/>
        </w:rPr>
        <w:t>Sci Rep</w:t>
      </w:r>
      <w:r w:rsidRPr="00ED20ED">
        <w:rPr>
          <w:rFonts w:ascii="Calibri" w:cs="Calibri"/>
          <w:color w:val="000000" w:themeColor="text1"/>
        </w:rPr>
        <w:t xml:space="preserve"> </w:t>
      </w:r>
      <w:r w:rsidRPr="00ED20ED">
        <w:rPr>
          <w:rFonts w:ascii="Calibri" w:cs="Calibri"/>
          <w:b/>
          <w:bCs/>
          <w:color w:val="000000" w:themeColor="text1"/>
        </w:rPr>
        <w:t>2020</w:t>
      </w:r>
      <w:r w:rsidRPr="00ED20ED">
        <w:rPr>
          <w:rFonts w:ascii="Calibri" w:cs="Calibri"/>
          <w:color w:val="000000" w:themeColor="text1"/>
        </w:rPr>
        <w:t xml:space="preserve">, </w:t>
      </w:r>
      <w:r w:rsidRPr="00ED20ED">
        <w:rPr>
          <w:rFonts w:ascii="Calibri" w:cs="Calibri"/>
          <w:i/>
          <w:iCs/>
          <w:color w:val="000000" w:themeColor="text1"/>
        </w:rPr>
        <w:t>10</w:t>
      </w:r>
      <w:r w:rsidRPr="00ED20ED">
        <w:rPr>
          <w:rFonts w:ascii="Calibri" w:cs="Calibri"/>
          <w:color w:val="000000" w:themeColor="text1"/>
        </w:rPr>
        <w:t>, 3192, doi:10.1038/s41598-020-60209-w.</w:t>
      </w:r>
    </w:p>
    <w:p w14:paraId="3DBCCDAB"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28. </w:t>
      </w:r>
      <w:r w:rsidRPr="00ED20ED">
        <w:rPr>
          <w:rFonts w:ascii="Calibri" w:cs="Calibri"/>
          <w:color w:val="000000" w:themeColor="text1"/>
        </w:rPr>
        <w:tab/>
        <w:t xml:space="preserve">Sabanayagam, C.; Shankar, A. Serum Calcium Levels and Hypertension Among US Adults. </w:t>
      </w:r>
      <w:r w:rsidRPr="00ED20ED">
        <w:rPr>
          <w:rFonts w:ascii="Calibri" w:cs="Calibri"/>
          <w:i/>
          <w:iCs/>
          <w:color w:val="000000" w:themeColor="text1"/>
        </w:rPr>
        <w:t>The Journal of Clinical Hypertension</w:t>
      </w:r>
      <w:r w:rsidRPr="00ED20ED">
        <w:rPr>
          <w:rFonts w:ascii="Calibri" w:cs="Calibri"/>
          <w:color w:val="000000" w:themeColor="text1"/>
        </w:rPr>
        <w:t xml:space="preserve"> </w:t>
      </w:r>
      <w:r w:rsidRPr="00ED20ED">
        <w:rPr>
          <w:rFonts w:ascii="Calibri" w:cs="Calibri"/>
          <w:b/>
          <w:bCs/>
          <w:color w:val="000000" w:themeColor="text1"/>
        </w:rPr>
        <w:t>2011</w:t>
      </w:r>
      <w:r w:rsidRPr="00ED20ED">
        <w:rPr>
          <w:rFonts w:ascii="Calibri" w:cs="Calibri"/>
          <w:color w:val="000000" w:themeColor="text1"/>
        </w:rPr>
        <w:t xml:space="preserve">, </w:t>
      </w:r>
      <w:r w:rsidRPr="00ED20ED">
        <w:rPr>
          <w:rFonts w:ascii="Calibri" w:cs="Calibri"/>
          <w:i/>
          <w:iCs/>
          <w:color w:val="000000" w:themeColor="text1"/>
        </w:rPr>
        <w:t>13</w:t>
      </w:r>
      <w:r w:rsidRPr="00ED20ED">
        <w:rPr>
          <w:rFonts w:ascii="Calibri" w:cs="Calibri"/>
          <w:color w:val="000000" w:themeColor="text1"/>
        </w:rPr>
        <w:t>, 716–721, doi:10.1111/j.1751-7176.2011.00503.x.</w:t>
      </w:r>
    </w:p>
    <w:p w14:paraId="0F2AF07E"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29. </w:t>
      </w:r>
      <w:r w:rsidRPr="00ED20ED">
        <w:rPr>
          <w:rFonts w:ascii="Calibri" w:cs="Calibri"/>
          <w:color w:val="000000" w:themeColor="text1"/>
        </w:rPr>
        <w:tab/>
        <w:t xml:space="preserve">Rohrmann, S.; Garmo, H.; Malmström, H.; Hammar, N.; Jungner, I.; Walldius, G.; Van Hemelrijck, M. Association between Serum Calcium Concentration and Risk of Incident and Fatal Cardiovascular Disease in the Prospective AMORIS Study. </w:t>
      </w:r>
      <w:r w:rsidRPr="00ED20ED">
        <w:rPr>
          <w:rFonts w:ascii="Calibri" w:cs="Calibri"/>
          <w:i/>
          <w:iCs/>
          <w:color w:val="000000" w:themeColor="text1"/>
        </w:rPr>
        <w:t>Atherosclerosis</w:t>
      </w:r>
      <w:r w:rsidRPr="00ED20ED">
        <w:rPr>
          <w:rFonts w:ascii="Calibri" w:cs="Calibri"/>
          <w:color w:val="000000" w:themeColor="text1"/>
        </w:rPr>
        <w:t xml:space="preserve"> </w:t>
      </w:r>
      <w:r w:rsidRPr="00ED20ED">
        <w:rPr>
          <w:rFonts w:ascii="Calibri" w:cs="Calibri"/>
          <w:b/>
          <w:bCs/>
          <w:color w:val="000000" w:themeColor="text1"/>
        </w:rPr>
        <w:t>2016</w:t>
      </w:r>
      <w:r w:rsidRPr="00ED20ED">
        <w:rPr>
          <w:rFonts w:ascii="Calibri" w:cs="Calibri"/>
          <w:color w:val="000000" w:themeColor="text1"/>
        </w:rPr>
        <w:t xml:space="preserve">, </w:t>
      </w:r>
      <w:r w:rsidRPr="00ED20ED">
        <w:rPr>
          <w:rFonts w:ascii="Calibri" w:cs="Calibri"/>
          <w:i/>
          <w:iCs/>
          <w:color w:val="000000" w:themeColor="text1"/>
        </w:rPr>
        <w:t>251</w:t>
      </w:r>
      <w:r w:rsidRPr="00ED20ED">
        <w:rPr>
          <w:rFonts w:ascii="Calibri" w:cs="Calibri"/>
          <w:color w:val="000000" w:themeColor="text1"/>
        </w:rPr>
        <w:t>, 85–93, doi:10.1016/j.atherosclerosis.2016.06.004.</w:t>
      </w:r>
    </w:p>
    <w:p w14:paraId="7D58BD4E"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30. </w:t>
      </w:r>
      <w:r w:rsidRPr="00ED20ED">
        <w:rPr>
          <w:rFonts w:ascii="Calibri" w:cs="Calibri"/>
          <w:color w:val="000000" w:themeColor="text1"/>
        </w:rPr>
        <w:tab/>
        <w:t xml:space="preserve">Green, M.A.; Jucha, E. Interrelationships between Blood Pressure, Serum Calcium and Other Biochemical Variables. </w:t>
      </w:r>
      <w:r w:rsidRPr="00ED20ED">
        <w:rPr>
          <w:rFonts w:ascii="Calibri" w:cs="Calibri"/>
          <w:i/>
          <w:iCs/>
          <w:color w:val="000000" w:themeColor="text1"/>
        </w:rPr>
        <w:t>International Journal of Epidemiology</w:t>
      </w:r>
      <w:r w:rsidRPr="00ED20ED">
        <w:rPr>
          <w:rFonts w:ascii="Calibri" w:cs="Calibri"/>
          <w:color w:val="000000" w:themeColor="text1"/>
        </w:rPr>
        <w:t xml:space="preserve"> </w:t>
      </w:r>
      <w:r w:rsidRPr="00ED20ED">
        <w:rPr>
          <w:rFonts w:ascii="Calibri" w:cs="Calibri"/>
          <w:b/>
          <w:bCs/>
          <w:color w:val="000000" w:themeColor="text1"/>
        </w:rPr>
        <w:t>1987</w:t>
      </w:r>
      <w:r w:rsidRPr="00ED20ED">
        <w:rPr>
          <w:rFonts w:ascii="Calibri" w:cs="Calibri"/>
          <w:color w:val="000000" w:themeColor="text1"/>
        </w:rPr>
        <w:t xml:space="preserve">, </w:t>
      </w:r>
      <w:r w:rsidRPr="00ED20ED">
        <w:rPr>
          <w:rFonts w:ascii="Calibri" w:cs="Calibri"/>
          <w:i/>
          <w:iCs/>
          <w:color w:val="000000" w:themeColor="text1"/>
        </w:rPr>
        <w:t>16</w:t>
      </w:r>
      <w:r w:rsidRPr="00ED20ED">
        <w:rPr>
          <w:rFonts w:ascii="Calibri" w:cs="Calibri"/>
          <w:color w:val="000000" w:themeColor="text1"/>
        </w:rPr>
        <w:t>, 532–536, doi:10.1093/ije/16.4.532.</w:t>
      </w:r>
    </w:p>
    <w:p w14:paraId="506347A1"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lastRenderedPageBreak/>
        <w:t xml:space="preserve">31. </w:t>
      </w:r>
      <w:r w:rsidRPr="00ED20ED">
        <w:rPr>
          <w:rFonts w:ascii="Calibri" w:cs="Calibri"/>
          <w:color w:val="000000" w:themeColor="text1"/>
        </w:rPr>
        <w:tab/>
        <w:t xml:space="preserve">He, L.; Qian, Y.; Ren, X.; Jin, Y.; Chang, W.; Li, J.; Chen, Y.; Song, X.; Tang, H.; Ding, L.; et al. Total Serum Calcium Level May Have Adverse Effects on Serum Cholesterol and Triglycerides Among Female University Faculty and Staffs. </w:t>
      </w:r>
      <w:r w:rsidRPr="00ED20ED">
        <w:rPr>
          <w:rFonts w:ascii="Calibri" w:cs="Calibri"/>
          <w:i/>
          <w:iCs/>
          <w:color w:val="000000" w:themeColor="text1"/>
        </w:rPr>
        <w:t>Biol Trace Elem Res</w:t>
      </w:r>
      <w:r w:rsidRPr="00ED20ED">
        <w:rPr>
          <w:rFonts w:ascii="Calibri" w:cs="Calibri"/>
          <w:color w:val="000000" w:themeColor="text1"/>
        </w:rPr>
        <w:t xml:space="preserve"> </w:t>
      </w:r>
      <w:r w:rsidRPr="00ED20ED">
        <w:rPr>
          <w:rFonts w:ascii="Calibri" w:cs="Calibri"/>
          <w:b/>
          <w:bCs/>
          <w:color w:val="000000" w:themeColor="text1"/>
        </w:rPr>
        <w:t>2014</w:t>
      </w:r>
      <w:r w:rsidRPr="00ED20ED">
        <w:rPr>
          <w:rFonts w:ascii="Calibri" w:cs="Calibri"/>
          <w:color w:val="000000" w:themeColor="text1"/>
        </w:rPr>
        <w:t xml:space="preserve">, </w:t>
      </w:r>
      <w:r w:rsidRPr="00ED20ED">
        <w:rPr>
          <w:rFonts w:ascii="Calibri" w:cs="Calibri"/>
          <w:i/>
          <w:iCs/>
          <w:color w:val="000000" w:themeColor="text1"/>
        </w:rPr>
        <w:t>157</w:t>
      </w:r>
      <w:r w:rsidRPr="00ED20ED">
        <w:rPr>
          <w:rFonts w:ascii="Calibri" w:cs="Calibri"/>
          <w:color w:val="000000" w:themeColor="text1"/>
        </w:rPr>
        <w:t>, 191–194, doi:10.1007/s12011-014-9895-9.</w:t>
      </w:r>
    </w:p>
    <w:p w14:paraId="0BBFD3B8"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32. </w:t>
      </w:r>
      <w:r w:rsidRPr="00ED20ED">
        <w:rPr>
          <w:rFonts w:ascii="Calibri" w:cs="Calibri"/>
          <w:color w:val="000000" w:themeColor="text1"/>
        </w:rPr>
        <w:tab/>
        <w:t xml:space="preserve">Lind, L.; Skarfors, E.; Berglund, L.; Lithell, H.; Ljunghall, S. Serum Calcium: A New, Independent, Prospective Risk Factor for Myocardial Infarction in Middle-Aged Men Followed for 18 Years. </w:t>
      </w:r>
      <w:r w:rsidRPr="00ED20ED">
        <w:rPr>
          <w:rFonts w:ascii="Calibri" w:cs="Calibri"/>
          <w:i/>
          <w:iCs/>
          <w:color w:val="000000" w:themeColor="text1"/>
        </w:rPr>
        <w:t>Journal of Clinical Epidemiology</w:t>
      </w:r>
      <w:r w:rsidRPr="00ED20ED">
        <w:rPr>
          <w:rFonts w:ascii="Calibri" w:cs="Calibri"/>
          <w:color w:val="000000" w:themeColor="text1"/>
        </w:rPr>
        <w:t xml:space="preserve"> </w:t>
      </w:r>
      <w:r w:rsidRPr="00ED20ED">
        <w:rPr>
          <w:rFonts w:ascii="Calibri" w:cs="Calibri"/>
          <w:b/>
          <w:bCs/>
          <w:color w:val="000000" w:themeColor="text1"/>
        </w:rPr>
        <w:t>1997</w:t>
      </w:r>
      <w:r w:rsidRPr="00ED20ED">
        <w:rPr>
          <w:rFonts w:ascii="Calibri" w:cs="Calibri"/>
          <w:color w:val="000000" w:themeColor="text1"/>
        </w:rPr>
        <w:t xml:space="preserve">, </w:t>
      </w:r>
      <w:r w:rsidRPr="00ED20ED">
        <w:rPr>
          <w:rFonts w:ascii="Calibri" w:cs="Calibri"/>
          <w:i/>
          <w:iCs/>
          <w:color w:val="000000" w:themeColor="text1"/>
        </w:rPr>
        <w:t>50</w:t>
      </w:r>
      <w:r w:rsidRPr="00ED20ED">
        <w:rPr>
          <w:rFonts w:ascii="Calibri" w:cs="Calibri"/>
          <w:color w:val="000000" w:themeColor="text1"/>
        </w:rPr>
        <w:t>, 967–973, doi:10.1016/S0895-4356(97)00104-2.</w:t>
      </w:r>
    </w:p>
    <w:p w14:paraId="5929E05B"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33. </w:t>
      </w:r>
      <w:r w:rsidRPr="00ED20ED">
        <w:rPr>
          <w:rFonts w:ascii="Calibri" w:cs="Calibri"/>
          <w:color w:val="000000" w:themeColor="text1"/>
        </w:rPr>
        <w:tab/>
        <w:t xml:space="preserve">Foley, R.N.; Collins, A.J.; Ishani, A.; Kalra, P.A. Calcium-Phosphate Levels and Cardiovascular Disease in Community-Dwelling Adults: The Atherosclerosis Risk in Communities (ARIC) Study. </w:t>
      </w:r>
      <w:r w:rsidRPr="00ED20ED">
        <w:rPr>
          <w:rFonts w:ascii="Calibri" w:cs="Calibri"/>
          <w:i/>
          <w:iCs/>
          <w:color w:val="000000" w:themeColor="text1"/>
        </w:rPr>
        <w:t>American Heart Journal</w:t>
      </w:r>
      <w:r w:rsidRPr="00ED20ED">
        <w:rPr>
          <w:rFonts w:ascii="Calibri" w:cs="Calibri"/>
          <w:color w:val="000000" w:themeColor="text1"/>
        </w:rPr>
        <w:t xml:space="preserve"> </w:t>
      </w:r>
      <w:r w:rsidRPr="00ED20ED">
        <w:rPr>
          <w:rFonts w:ascii="Calibri" w:cs="Calibri"/>
          <w:b/>
          <w:bCs/>
          <w:color w:val="000000" w:themeColor="text1"/>
        </w:rPr>
        <w:t>2008</w:t>
      </w:r>
      <w:r w:rsidRPr="00ED20ED">
        <w:rPr>
          <w:rFonts w:ascii="Calibri" w:cs="Calibri"/>
          <w:color w:val="000000" w:themeColor="text1"/>
        </w:rPr>
        <w:t xml:space="preserve">, </w:t>
      </w:r>
      <w:r w:rsidRPr="00ED20ED">
        <w:rPr>
          <w:rFonts w:ascii="Calibri" w:cs="Calibri"/>
          <w:i/>
          <w:iCs/>
          <w:color w:val="000000" w:themeColor="text1"/>
        </w:rPr>
        <w:t>156</w:t>
      </w:r>
      <w:r w:rsidRPr="00ED20ED">
        <w:rPr>
          <w:rFonts w:ascii="Calibri" w:cs="Calibri"/>
          <w:color w:val="000000" w:themeColor="text1"/>
        </w:rPr>
        <w:t>, 556–563, doi:10.1016/j.ahj.2008.05.016.</w:t>
      </w:r>
    </w:p>
    <w:p w14:paraId="3690EAD6"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34. </w:t>
      </w:r>
      <w:r w:rsidRPr="00ED20ED">
        <w:rPr>
          <w:rFonts w:ascii="Calibri" w:cs="Calibri"/>
          <w:color w:val="000000" w:themeColor="text1"/>
        </w:rPr>
        <w:tab/>
        <w:t xml:space="preserve">Slinin, Y.; Blackwell, T.; Ishani, A.; Cummings, S.R.; Ensrud, K.E.; MORE Investigators Serum Calcium, Phosphorus and Cardiovascular Events in Post-Menopausal Women. </w:t>
      </w:r>
      <w:r w:rsidRPr="00ED20ED">
        <w:rPr>
          <w:rFonts w:ascii="Calibri" w:cs="Calibri"/>
          <w:i/>
          <w:iCs/>
          <w:color w:val="000000" w:themeColor="text1"/>
        </w:rPr>
        <w:t>Int J Cardiol</w:t>
      </w:r>
      <w:r w:rsidRPr="00ED20ED">
        <w:rPr>
          <w:rFonts w:ascii="Calibri" w:cs="Calibri"/>
          <w:color w:val="000000" w:themeColor="text1"/>
        </w:rPr>
        <w:t xml:space="preserve"> </w:t>
      </w:r>
      <w:r w:rsidRPr="00ED20ED">
        <w:rPr>
          <w:rFonts w:ascii="Calibri" w:cs="Calibri"/>
          <w:b/>
          <w:bCs/>
          <w:color w:val="000000" w:themeColor="text1"/>
        </w:rPr>
        <w:t>2011</w:t>
      </w:r>
      <w:r w:rsidRPr="00ED20ED">
        <w:rPr>
          <w:rFonts w:ascii="Calibri" w:cs="Calibri"/>
          <w:color w:val="000000" w:themeColor="text1"/>
        </w:rPr>
        <w:t xml:space="preserve">, </w:t>
      </w:r>
      <w:r w:rsidRPr="00ED20ED">
        <w:rPr>
          <w:rFonts w:ascii="Calibri" w:cs="Calibri"/>
          <w:i/>
          <w:iCs/>
          <w:color w:val="000000" w:themeColor="text1"/>
        </w:rPr>
        <w:t>149</w:t>
      </w:r>
      <w:r w:rsidRPr="00ED20ED">
        <w:rPr>
          <w:rFonts w:ascii="Calibri" w:cs="Calibri"/>
          <w:color w:val="000000" w:themeColor="text1"/>
        </w:rPr>
        <w:t>, 335–340, doi:10.1016/j.ijcard.2010.02.013.</w:t>
      </w:r>
    </w:p>
    <w:p w14:paraId="708DDD2B"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35. </w:t>
      </w:r>
      <w:r w:rsidRPr="00ED20ED">
        <w:rPr>
          <w:rFonts w:ascii="Calibri" w:cs="Calibri"/>
          <w:color w:val="000000" w:themeColor="text1"/>
        </w:rPr>
        <w:tab/>
        <w:t xml:space="preserve">Jorde, R.; Schirmer, H.; Njølstad, I.; Løchen, M.-L.; Bøgeberg Mathiesen, E.; Kamycheva, E.; Figenschau, Y.; Grimnes, G. Serum Calcium and the Calcium-Sensing Receptor Polymorphism Rs17251221 in Relation to Coronary Heart Disease, Type 2 Diabetes, Cancer and Mortality: The Tromsø Study. </w:t>
      </w:r>
      <w:r w:rsidRPr="00ED20ED">
        <w:rPr>
          <w:rFonts w:ascii="Calibri" w:cs="Calibri"/>
          <w:i/>
          <w:iCs/>
          <w:color w:val="000000" w:themeColor="text1"/>
        </w:rPr>
        <w:t>Eur J Epidemiol</w:t>
      </w:r>
      <w:r w:rsidRPr="00ED20ED">
        <w:rPr>
          <w:rFonts w:ascii="Calibri" w:cs="Calibri"/>
          <w:color w:val="000000" w:themeColor="text1"/>
        </w:rPr>
        <w:t xml:space="preserve"> </w:t>
      </w:r>
      <w:r w:rsidRPr="00ED20ED">
        <w:rPr>
          <w:rFonts w:ascii="Calibri" w:cs="Calibri"/>
          <w:b/>
          <w:bCs/>
          <w:color w:val="000000" w:themeColor="text1"/>
        </w:rPr>
        <w:t>2013</w:t>
      </w:r>
      <w:r w:rsidRPr="00ED20ED">
        <w:rPr>
          <w:rFonts w:ascii="Calibri" w:cs="Calibri"/>
          <w:color w:val="000000" w:themeColor="text1"/>
        </w:rPr>
        <w:t xml:space="preserve">, </w:t>
      </w:r>
      <w:r w:rsidRPr="00ED20ED">
        <w:rPr>
          <w:rFonts w:ascii="Calibri" w:cs="Calibri"/>
          <w:i/>
          <w:iCs/>
          <w:color w:val="000000" w:themeColor="text1"/>
        </w:rPr>
        <w:t>28</w:t>
      </w:r>
      <w:r w:rsidRPr="00ED20ED">
        <w:rPr>
          <w:rFonts w:ascii="Calibri" w:cs="Calibri"/>
          <w:color w:val="000000" w:themeColor="text1"/>
        </w:rPr>
        <w:t>, 569–578, doi:10.1007/s10654-013-9822-y.</w:t>
      </w:r>
    </w:p>
    <w:p w14:paraId="0D6ABB20"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36. </w:t>
      </w:r>
      <w:r w:rsidRPr="00ED20ED">
        <w:rPr>
          <w:rFonts w:ascii="Calibri" w:cs="Calibri"/>
          <w:color w:val="000000" w:themeColor="text1"/>
        </w:rPr>
        <w:tab/>
        <w:t xml:space="preserve">Walsh, J.P.; Divitini, M.L.; Knuiman, M.W. Plasma Calcium as a Predictor of Cardiovascular Disease in a Community-Based Cohort. </w:t>
      </w:r>
      <w:r w:rsidRPr="00ED20ED">
        <w:rPr>
          <w:rFonts w:ascii="Calibri" w:cs="Calibri"/>
          <w:i/>
          <w:iCs/>
          <w:color w:val="000000" w:themeColor="text1"/>
        </w:rPr>
        <w:t>Clin Endocrinol (Oxf)</w:t>
      </w:r>
      <w:r w:rsidRPr="00ED20ED">
        <w:rPr>
          <w:rFonts w:ascii="Calibri" w:cs="Calibri"/>
          <w:color w:val="000000" w:themeColor="text1"/>
        </w:rPr>
        <w:t xml:space="preserve"> </w:t>
      </w:r>
      <w:r w:rsidRPr="00ED20ED">
        <w:rPr>
          <w:rFonts w:ascii="Calibri" w:cs="Calibri"/>
          <w:b/>
          <w:bCs/>
          <w:color w:val="000000" w:themeColor="text1"/>
        </w:rPr>
        <w:t>2013</w:t>
      </w:r>
      <w:r w:rsidRPr="00ED20ED">
        <w:rPr>
          <w:rFonts w:ascii="Calibri" w:cs="Calibri"/>
          <w:color w:val="000000" w:themeColor="text1"/>
        </w:rPr>
        <w:t xml:space="preserve">, </w:t>
      </w:r>
      <w:r w:rsidRPr="00ED20ED">
        <w:rPr>
          <w:rFonts w:ascii="Calibri" w:cs="Calibri"/>
          <w:i/>
          <w:iCs/>
          <w:color w:val="000000" w:themeColor="text1"/>
        </w:rPr>
        <w:t>78</w:t>
      </w:r>
      <w:r w:rsidRPr="00ED20ED">
        <w:rPr>
          <w:rFonts w:ascii="Calibri" w:cs="Calibri"/>
          <w:color w:val="000000" w:themeColor="text1"/>
        </w:rPr>
        <w:t>, 852–857, doi:10.1111/cen.12081.</w:t>
      </w:r>
    </w:p>
    <w:p w14:paraId="529981E2"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37. </w:t>
      </w:r>
      <w:r w:rsidRPr="00ED20ED">
        <w:rPr>
          <w:rFonts w:ascii="Calibri" w:cs="Calibri"/>
          <w:color w:val="000000" w:themeColor="text1"/>
        </w:rPr>
        <w:tab/>
        <w:t xml:space="preserve">Wang, M.; Yan, S.; Peng, Y.; Shi, Y.; Tsauo, J.-Y.; Chen, M. Serum Calcium Levels Correlates with Coronary Artery Disease Outcomes. </w:t>
      </w:r>
      <w:r w:rsidRPr="00ED20ED">
        <w:rPr>
          <w:rFonts w:ascii="Calibri" w:cs="Calibri"/>
          <w:i/>
          <w:iCs/>
          <w:color w:val="000000" w:themeColor="text1"/>
        </w:rPr>
        <w:t>Open Medicine</w:t>
      </w:r>
      <w:r w:rsidRPr="00ED20ED">
        <w:rPr>
          <w:rFonts w:ascii="Calibri" w:cs="Calibri"/>
          <w:color w:val="000000" w:themeColor="text1"/>
        </w:rPr>
        <w:t xml:space="preserve"> </w:t>
      </w:r>
      <w:r w:rsidRPr="00ED20ED">
        <w:rPr>
          <w:rFonts w:ascii="Calibri" w:cs="Calibri"/>
          <w:b/>
          <w:bCs/>
          <w:color w:val="000000" w:themeColor="text1"/>
        </w:rPr>
        <w:t>2020</w:t>
      </w:r>
      <w:r w:rsidRPr="00ED20ED">
        <w:rPr>
          <w:rFonts w:ascii="Calibri" w:cs="Calibri"/>
          <w:color w:val="000000" w:themeColor="text1"/>
        </w:rPr>
        <w:t xml:space="preserve">, </w:t>
      </w:r>
      <w:r w:rsidRPr="00ED20ED">
        <w:rPr>
          <w:rFonts w:ascii="Calibri" w:cs="Calibri"/>
          <w:i/>
          <w:iCs/>
          <w:color w:val="000000" w:themeColor="text1"/>
        </w:rPr>
        <w:t>15</w:t>
      </w:r>
      <w:r w:rsidRPr="00ED20ED">
        <w:rPr>
          <w:rFonts w:ascii="Calibri" w:cs="Calibri"/>
          <w:color w:val="000000" w:themeColor="text1"/>
        </w:rPr>
        <w:t>, 1128–1136, doi:10.1515/med-2020-0154.</w:t>
      </w:r>
    </w:p>
    <w:p w14:paraId="66188AF9"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38. </w:t>
      </w:r>
      <w:r w:rsidRPr="00ED20ED">
        <w:rPr>
          <w:rFonts w:ascii="Calibri" w:cs="Calibri"/>
          <w:color w:val="000000" w:themeColor="text1"/>
        </w:rPr>
        <w:tab/>
        <w:t xml:space="preserve">Reid, I.R.; Gamble, G.D.; Bolland, M.J. Circulating Calcium Concentrations, Vascular Disease and Mortality: A Systematic Review. </w:t>
      </w:r>
      <w:r w:rsidRPr="00ED20ED">
        <w:rPr>
          <w:rFonts w:ascii="Calibri" w:cs="Calibri"/>
          <w:i/>
          <w:iCs/>
          <w:color w:val="000000" w:themeColor="text1"/>
        </w:rPr>
        <w:t>Journal of Internal Medicine</w:t>
      </w:r>
      <w:r w:rsidRPr="00ED20ED">
        <w:rPr>
          <w:rFonts w:ascii="Calibri" w:cs="Calibri"/>
          <w:color w:val="000000" w:themeColor="text1"/>
        </w:rPr>
        <w:t xml:space="preserve"> </w:t>
      </w:r>
      <w:r w:rsidRPr="00ED20ED">
        <w:rPr>
          <w:rFonts w:ascii="Calibri" w:cs="Calibri"/>
          <w:b/>
          <w:bCs/>
          <w:color w:val="000000" w:themeColor="text1"/>
        </w:rPr>
        <w:t>2016</w:t>
      </w:r>
      <w:r w:rsidRPr="00ED20ED">
        <w:rPr>
          <w:rFonts w:ascii="Calibri" w:cs="Calibri"/>
          <w:color w:val="000000" w:themeColor="text1"/>
        </w:rPr>
        <w:t xml:space="preserve">, </w:t>
      </w:r>
      <w:r w:rsidRPr="00ED20ED">
        <w:rPr>
          <w:rFonts w:ascii="Calibri" w:cs="Calibri"/>
          <w:i/>
          <w:iCs/>
          <w:color w:val="000000" w:themeColor="text1"/>
        </w:rPr>
        <w:t>279</w:t>
      </w:r>
      <w:r w:rsidRPr="00ED20ED">
        <w:rPr>
          <w:rFonts w:ascii="Calibri" w:cs="Calibri"/>
          <w:color w:val="000000" w:themeColor="text1"/>
        </w:rPr>
        <w:t>, 524–540, doi:10.1111/joim.12464.</w:t>
      </w:r>
    </w:p>
    <w:p w14:paraId="5698646C"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39. </w:t>
      </w:r>
      <w:r w:rsidRPr="00ED20ED">
        <w:rPr>
          <w:rFonts w:ascii="Calibri" w:cs="Calibri"/>
          <w:color w:val="000000" w:themeColor="text1"/>
        </w:rPr>
        <w:tab/>
        <w:t>Effect of Calcium Supplements on Risk of Myocardial Infarction and Cardiovascular Events: Meta-Analysis | The BMJ Available online: https://www.bmj.com/content/341/bmj.c3691 (accessed on 4 February 2023).</w:t>
      </w:r>
    </w:p>
    <w:p w14:paraId="2F5167A4"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40. </w:t>
      </w:r>
      <w:r w:rsidRPr="00ED20ED">
        <w:rPr>
          <w:rFonts w:ascii="Calibri" w:cs="Calibri"/>
          <w:color w:val="000000" w:themeColor="text1"/>
        </w:rPr>
        <w:tab/>
        <w:t xml:space="preserve">Procopio, M.; Barale, M.; Bertaina, S.; Sigrist, S.; Mazzetti, R.; Loiacono, M.; Mengozzi, G.; Ghigo, E.; Maccario, M. Cardiovascular Risk and Metabolic Syndrome in Primary Hyperparathyroidism and Their Correlation to Different Clinical Forms. </w:t>
      </w:r>
      <w:r w:rsidRPr="00ED20ED">
        <w:rPr>
          <w:rFonts w:ascii="Calibri" w:cs="Calibri"/>
          <w:i/>
          <w:iCs/>
          <w:color w:val="000000" w:themeColor="text1"/>
        </w:rPr>
        <w:t>Endocrine</w:t>
      </w:r>
      <w:r w:rsidRPr="00ED20ED">
        <w:rPr>
          <w:rFonts w:ascii="Calibri" w:cs="Calibri"/>
          <w:color w:val="000000" w:themeColor="text1"/>
        </w:rPr>
        <w:t xml:space="preserve"> </w:t>
      </w:r>
      <w:r w:rsidRPr="00ED20ED">
        <w:rPr>
          <w:rFonts w:ascii="Calibri" w:cs="Calibri"/>
          <w:b/>
          <w:bCs/>
          <w:color w:val="000000" w:themeColor="text1"/>
        </w:rPr>
        <w:t>2014</w:t>
      </w:r>
      <w:r w:rsidRPr="00ED20ED">
        <w:rPr>
          <w:rFonts w:ascii="Calibri" w:cs="Calibri"/>
          <w:color w:val="000000" w:themeColor="text1"/>
        </w:rPr>
        <w:t xml:space="preserve">, </w:t>
      </w:r>
      <w:r w:rsidRPr="00ED20ED">
        <w:rPr>
          <w:rFonts w:ascii="Calibri" w:cs="Calibri"/>
          <w:i/>
          <w:iCs/>
          <w:color w:val="000000" w:themeColor="text1"/>
        </w:rPr>
        <w:t>47</w:t>
      </w:r>
      <w:r w:rsidRPr="00ED20ED">
        <w:rPr>
          <w:rFonts w:ascii="Calibri" w:cs="Calibri"/>
          <w:color w:val="000000" w:themeColor="text1"/>
        </w:rPr>
        <w:t>, 581–589, doi:10.1007/s12020-013-0091-z.</w:t>
      </w:r>
    </w:p>
    <w:p w14:paraId="6101C156"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41. </w:t>
      </w:r>
      <w:r w:rsidRPr="00ED20ED">
        <w:rPr>
          <w:rFonts w:ascii="Calibri" w:cs="Calibri"/>
          <w:color w:val="000000" w:themeColor="text1"/>
        </w:rPr>
        <w:tab/>
        <w:t xml:space="preserve">Luigi, P.; Chiara, F.M.; Laura, Z.; Cristiano, M.; Giuseppina, C.; Luciano, C.; Giuseppe, P.; Sabrina, C.; Susanna, S.; Antonio, C.; et al. Arterial Hypertension, Metabolic Syndrome and Subclinical Cardiovascular Organ Damage in Patients with Asymptomatic Primary Hyperparathyroidism before and after Parathyroidectomy: Preliminary Results. </w:t>
      </w:r>
      <w:r w:rsidRPr="00ED20ED">
        <w:rPr>
          <w:rFonts w:ascii="Calibri" w:cs="Calibri"/>
          <w:i/>
          <w:iCs/>
          <w:color w:val="000000" w:themeColor="text1"/>
        </w:rPr>
        <w:t>Int J Endocrinol</w:t>
      </w:r>
      <w:r w:rsidRPr="00ED20ED">
        <w:rPr>
          <w:rFonts w:ascii="Calibri" w:cs="Calibri"/>
          <w:color w:val="000000" w:themeColor="text1"/>
        </w:rPr>
        <w:t xml:space="preserve"> </w:t>
      </w:r>
      <w:r w:rsidRPr="00ED20ED">
        <w:rPr>
          <w:rFonts w:ascii="Calibri" w:cs="Calibri"/>
          <w:b/>
          <w:bCs/>
          <w:color w:val="000000" w:themeColor="text1"/>
        </w:rPr>
        <w:t>2012</w:t>
      </w:r>
      <w:r w:rsidRPr="00ED20ED">
        <w:rPr>
          <w:rFonts w:ascii="Calibri" w:cs="Calibri"/>
          <w:color w:val="000000" w:themeColor="text1"/>
        </w:rPr>
        <w:t xml:space="preserve">, </w:t>
      </w:r>
      <w:r w:rsidRPr="00ED20ED">
        <w:rPr>
          <w:rFonts w:ascii="Calibri" w:cs="Calibri"/>
          <w:i/>
          <w:iCs/>
          <w:color w:val="000000" w:themeColor="text1"/>
        </w:rPr>
        <w:t>2012</w:t>
      </w:r>
      <w:r w:rsidRPr="00ED20ED">
        <w:rPr>
          <w:rFonts w:ascii="Calibri" w:cs="Calibri"/>
          <w:color w:val="000000" w:themeColor="text1"/>
        </w:rPr>
        <w:t>, 408295, doi:10.1155/2012/408295.</w:t>
      </w:r>
    </w:p>
    <w:p w14:paraId="1B62FA61"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42. </w:t>
      </w:r>
      <w:r w:rsidRPr="00ED20ED">
        <w:rPr>
          <w:rFonts w:ascii="Calibri" w:cs="Calibri"/>
          <w:color w:val="000000" w:themeColor="text1"/>
        </w:rPr>
        <w:tab/>
        <w:t xml:space="preserve">Luboshitzky, R.; Chertok-Schaham, Y.; Lavi, I.; Ishay, A. Cardiovascular Risk Factors in Primary Hyperparathyroidism. </w:t>
      </w:r>
      <w:r w:rsidRPr="00ED20ED">
        <w:rPr>
          <w:rFonts w:ascii="Calibri" w:cs="Calibri"/>
          <w:i/>
          <w:iCs/>
          <w:color w:val="000000" w:themeColor="text1"/>
        </w:rPr>
        <w:t>J Endocrinol Invest</w:t>
      </w:r>
      <w:r w:rsidRPr="00ED20ED">
        <w:rPr>
          <w:rFonts w:ascii="Calibri" w:cs="Calibri"/>
          <w:color w:val="000000" w:themeColor="text1"/>
        </w:rPr>
        <w:t xml:space="preserve"> </w:t>
      </w:r>
      <w:r w:rsidRPr="00ED20ED">
        <w:rPr>
          <w:rFonts w:ascii="Calibri" w:cs="Calibri"/>
          <w:b/>
          <w:bCs/>
          <w:color w:val="000000" w:themeColor="text1"/>
        </w:rPr>
        <w:t>2009</w:t>
      </w:r>
      <w:r w:rsidRPr="00ED20ED">
        <w:rPr>
          <w:rFonts w:ascii="Calibri" w:cs="Calibri"/>
          <w:color w:val="000000" w:themeColor="text1"/>
        </w:rPr>
        <w:t xml:space="preserve">, </w:t>
      </w:r>
      <w:r w:rsidRPr="00ED20ED">
        <w:rPr>
          <w:rFonts w:ascii="Calibri" w:cs="Calibri"/>
          <w:i/>
          <w:iCs/>
          <w:color w:val="000000" w:themeColor="text1"/>
        </w:rPr>
        <w:t>32</w:t>
      </w:r>
      <w:r w:rsidRPr="00ED20ED">
        <w:rPr>
          <w:rFonts w:ascii="Calibri" w:cs="Calibri"/>
          <w:color w:val="000000" w:themeColor="text1"/>
        </w:rPr>
        <w:t>, 317–321, doi:10.1007/BF03345719.</w:t>
      </w:r>
    </w:p>
    <w:p w14:paraId="3F2C1190"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43. </w:t>
      </w:r>
      <w:r w:rsidRPr="00ED20ED">
        <w:rPr>
          <w:rFonts w:ascii="Calibri" w:cs="Calibri"/>
          <w:color w:val="000000" w:themeColor="text1"/>
        </w:rPr>
        <w:tab/>
        <w:t xml:space="preserve">Ring, M.; Farahnak, P.; Gustavsson, T.; Nilsson, I.-L.; Eriksson, M.J.; Caidahl, K. Arterial Structure and Function in Mild Primary Hyperparathyroidism Is Not Directly Related to </w:t>
      </w:r>
      <w:r w:rsidRPr="00ED20ED">
        <w:rPr>
          <w:rFonts w:ascii="Calibri" w:cs="Calibri"/>
          <w:color w:val="000000" w:themeColor="text1"/>
        </w:rPr>
        <w:lastRenderedPageBreak/>
        <w:t xml:space="preserve">Parathyroid Hormone, Calcium, or Vitamin D. </w:t>
      </w:r>
      <w:r w:rsidRPr="00ED20ED">
        <w:rPr>
          <w:rFonts w:ascii="Calibri" w:cs="Calibri"/>
          <w:i/>
          <w:iCs/>
          <w:color w:val="000000" w:themeColor="text1"/>
        </w:rPr>
        <w:t>PLoS One</w:t>
      </w:r>
      <w:r w:rsidRPr="00ED20ED">
        <w:rPr>
          <w:rFonts w:ascii="Calibri" w:cs="Calibri"/>
          <w:color w:val="000000" w:themeColor="text1"/>
        </w:rPr>
        <w:t xml:space="preserve"> </w:t>
      </w:r>
      <w:r w:rsidRPr="00ED20ED">
        <w:rPr>
          <w:rFonts w:ascii="Calibri" w:cs="Calibri"/>
          <w:b/>
          <w:bCs/>
          <w:color w:val="000000" w:themeColor="text1"/>
        </w:rPr>
        <w:t>2012</w:t>
      </w:r>
      <w:r w:rsidRPr="00ED20ED">
        <w:rPr>
          <w:rFonts w:ascii="Calibri" w:cs="Calibri"/>
          <w:color w:val="000000" w:themeColor="text1"/>
        </w:rPr>
        <w:t xml:space="preserve">, </w:t>
      </w:r>
      <w:r w:rsidRPr="00ED20ED">
        <w:rPr>
          <w:rFonts w:ascii="Calibri" w:cs="Calibri"/>
          <w:i/>
          <w:iCs/>
          <w:color w:val="000000" w:themeColor="text1"/>
        </w:rPr>
        <w:t>7</w:t>
      </w:r>
      <w:r w:rsidRPr="00ED20ED">
        <w:rPr>
          <w:rFonts w:ascii="Calibri" w:cs="Calibri"/>
          <w:color w:val="000000" w:themeColor="text1"/>
        </w:rPr>
        <w:t>, e39519, doi:10.1371/journal.pone.0039519.</w:t>
      </w:r>
    </w:p>
    <w:p w14:paraId="18AA8F3E"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44. </w:t>
      </w:r>
      <w:r w:rsidRPr="00ED20ED">
        <w:rPr>
          <w:rFonts w:ascii="Calibri" w:cs="Calibri"/>
          <w:color w:val="000000" w:themeColor="text1"/>
        </w:rPr>
        <w:tab/>
        <w:t xml:space="preserve">Farahnak, P.; Lärfars, G.; Sten-Linder, M.; Nilsson, I.-L. Mild Primary Hyperparathyroidism: Vitamin D Deficiency and Cardiovascular Risk Markers. </w:t>
      </w:r>
      <w:r w:rsidRPr="00ED20ED">
        <w:rPr>
          <w:rFonts w:ascii="Calibri" w:cs="Calibri"/>
          <w:i/>
          <w:iCs/>
          <w:color w:val="000000" w:themeColor="text1"/>
        </w:rPr>
        <w:t>J Clin Endocrinol Metab</w:t>
      </w:r>
      <w:r w:rsidRPr="00ED20ED">
        <w:rPr>
          <w:rFonts w:ascii="Calibri" w:cs="Calibri"/>
          <w:color w:val="000000" w:themeColor="text1"/>
        </w:rPr>
        <w:t xml:space="preserve"> </w:t>
      </w:r>
      <w:r w:rsidRPr="00ED20ED">
        <w:rPr>
          <w:rFonts w:ascii="Calibri" w:cs="Calibri"/>
          <w:b/>
          <w:bCs/>
          <w:color w:val="000000" w:themeColor="text1"/>
        </w:rPr>
        <w:t>2011</w:t>
      </w:r>
      <w:r w:rsidRPr="00ED20ED">
        <w:rPr>
          <w:rFonts w:ascii="Calibri" w:cs="Calibri"/>
          <w:color w:val="000000" w:themeColor="text1"/>
        </w:rPr>
        <w:t xml:space="preserve">, </w:t>
      </w:r>
      <w:r w:rsidRPr="00ED20ED">
        <w:rPr>
          <w:rFonts w:ascii="Calibri" w:cs="Calibri"/>
          <w:i/>
          <w:iCs/>
          <w:color w:val="000000" w:themeColor="text1"/>
        </w:rPr>
        <w:t>96</w:t>
      </w:r>
      <w:r w:rsidRPr="00ED20ED">
        <w:rPr>
          <w:rFonts w:ascii="Calibri" w:cs="Calibri"/>
          <w:color w:val="000000" w:themeColor="text1"/>
        </w:rPr>
        <w:t>, 2112–2118, doi:10.1210/jc.2011-0238.</w:t>
      </w:r>
    </w:p>
    <w:p w14:paraId="6245ED67"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45. </w:t>
      </w:r>
      <w:r w:rsidRPr="00ED20ED">
        <w:rPr>
          <w:rFonts w:ascii="Calibri" w:cs="Calibri"/>
          <w:color w:val="000000" w:themeColor="text1"/>
        </w:rPr>
        <w:tab/>
        <w:t xml:space="preserve">Christensson, T.; Einarsson, K. Serum Lipids before and after Parathyroidectomy in Patients with Primary Hyperparathyroidism. </w:t>
      </w:r>
      <w:r w:rsidRPr="00ED20ED">
        <w:rPr>
          <w:rFonts w:ascii="Calibri" w:cs="Calibri"/>
          <w:i/>
          <w:iCs/>
          <w:color w:val="000000" w:themeColor="text1"/>
        </w:rPr>
        <w:t>Clinica Chimica Acta</w:t>
      </w:r>
      <w:r w:rsidRPr="00ED20ED">
        <w:rPr>
          <w:rFonts w:ascii="Calibri" w:cs="Calibri"/>
          <w:color w:val="000000" w:themeColor="text1"/>
        </w:rPr>
        <w:t xml:space="preserve"> </w:t>
      </w:r>
      <w:r w:rsidRPr="00ED20ED">
        <w:rPr>
          <w:rFonts w:ascii="Calibri" w:cs="Calibri"/>
          <w:b/>
          <w:bCs/>
          <w:color w:val="000000" w:themeColor="text1"/>
        </w:rPr>
        <w:t>1977</w:t>
      </w:r>
      <w:r w:rsidRPr="00ED20ED">
        <w:rPr>
          <w:rFonts w:ascii="Calibri" w:cs="Calibri"/>
          <w:color w:val="000000" w:themeColor="text1"/>
        </w:rPr>
        <w:t xml:space="preserve">, </w:t>
      </w:r>
      <w:r w:rsidRPr="00ED20ED">
        <w:rPr>
          <w:rFonts w:ascii="Calibri" w:cs="Calibri"/>
          <w:i/>
          <w:iCs/>
          <w:color w:val="000000" w:themeColor="text1"/>
        </w:rPr>
        <w:t>78</w:t>
      </w:r>
      <w:r w:rsidRPr="00ED20ED">
        <w:rPr>
          <w:rFonts w:ascii="Calibri" w:cs="Calibri"/>
          <w:color w:val="000000" w:themeColor="text1"/>
        </w:rPr>
        <w:t>, 411–415, doi:10.1016/0009-8981(77)90074-2.</w:t>
      </w:r>
    </w:p>
    <w:p w14:paraId="2FB164E1"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46. </w:t>
      </w:r>
      <w:r w:rsidRPr="00ED20ED">
        <w:rPr>
          <w:rFonts w:ascii="Calibri" w:cs="Calibri"/>
          <w:color w:val="000000" w:themeColor="text1"/>
        </w:rPr>
        <w:tab/>
        <w:t xml:space="preserve">Ejlsmark-Svensson, H.; Rolighed, L.; Rejnmark, L. Effect of Parathyroidectomy on Cardiovascular Risk Factors in Primary Hyperparathyroidism: A Randomized Clinical Trial. </w:t>
      </w:r>
      <w:r w:rsidRPr="00ED20ED">
        <w:rPr>
          <w:rFonts w:ascii="Calibri" w:cs="Calibri"/>
          <w:i/>
          <w:iCs/>
          <w:color w:val="000000" w:themeColor="text1"/>
        </w:rPr>
        <w:t>The Journal of Clinical Endocrinology &amp; Metabolism</w:t>
      </w:r>
      <w:r w:rsidRPr="00ED20ED">
        <w:rPr>
          <w:rFonts w:ascii="Calibri" w:cs="Calibri"/>
          <w:color w:val="000000" w:themeColor="text1"/>
        </w:rPr>
        <w:t xml:space="preserve"> </w:t>
      </w:r>
      <w:r w:rsidRPr="00ED20ED">
        <w:rPr>
          <w:rFonts w:ascii="Calibri" w:cs="Calibri"/>
          <w:b/>
          <w:bCs/>
          <w:color w:val="000000" w:themeColor="text1"/>
        </w:rPr>
        <w:t>2019</w:t>
      </w:r>
      <w:r w:rsidRPr="00ED20ED">
        <w:rPr>
          <w:rFonts w:ascii="Calibri" w:cs="Calibri"/>
          <w:color w:val="000000" w:themeColor="text1"/>
        </w:rPr>
        <w:t xml:space="preserve">, </w:t>
      </w:r>
      <w:r w:rsidRPr="00ED20ED">
        <w:rPr>
          <w:rFonts w:ascii="Calibri" w:cs="Calibri"/>
          <w:i/>
          <w:iCs/>
          <w:color w:val="000000" w:themeColor="text1"/>
        </w:rPr>
        <w:t>104</w:t>
      </w:r>
      <w:r w:rsidRPr="00ED20ED">
        <w:rPr>
          <w:rFonts w:ascii="Calibri" w:cs="Calibri"/>
          <w:color w:val="000000" w:themeColor="text1"/>
        </w:rPr>
        <w:t>, 3223–3232, doi:10.1210/jc.2018-02456.</w:t>
      </w:r>
    </w:p>
    <w:p w14:paraId="4377EB1F"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47. </w:t>
      </w:r>
      <w:r w:rsidRPr="00ED20ED">
        <w:rPr>
          <w:rFonts w:ascii="Calibri" w:cs="Calibri"/>
          <w:color w:val="000000" w:themeColor="text1"/>
        </w:rPr>
        <w:tab/>
        <w:t xml:space="preserve">Hagström, E.; Lundgren, E.; Rastad, J.; Hellman, P. Metabolic Abnormalities in Patients with Normocalcemic Hyperparathyroidism Detected at a Population-Based Screening. </w:t>
      </w:r>
      <w:r w:rsidRPr="00ED20ED">
        <w:rPr>
          <w:rFonts w:ascii="Calibri" w:cs="Calibri"/>
          <w:i/>
          <w:iCs/>
          <w:color w:val="000000" w:themeColor="text1"/>
        </w:rPr>
        <w:t>European Journal of Endocrinology</w:t>
      </w:r>
      <w:r w:rsidRPr="00ED20ED">
        <w:rPr>
          <w:rFonts w:ascii="Calibri" w:cs="Calibri"/>
          <w:color w:val="000000" w:themeColor="text1"/>
        </w:rPr>
        <w:t xml:space="preserve"> </w:t>
      </w:r>
      <w:r w:rsidRPr="00ED20ED">
        <w:rPr>
          <w:rFonts w:ascii="Calibri" w:cs="Calibri"/>
          <w:b/>
          <w:bCs/>
          <w:color w:val="000000" w:themeColor="text1"/>
        </w:rPr>
        <w:t>2006</w:t>
      </w:r>
      <w:r w:rsidRPr="00ED20ED">
        <w:rPr>
          <w:rFonts w:ascii="Calibri" w:cs="Calibri"/>
          <w:color w:val="000000" w:themeColor="text1"/>
        </w:rPr>
        <w:t xml:space="preserve">, </w:t>
      </w:r>
      <w:r w:rsidRPr="00ED20ED">
        <w:rPr>
          <w:rFonts w:ascii="Calibri" w:cs="Calibri"/>
          <w:i/>
          <w:iCs/>
          <w:color w:val="000000" w:themeColor="text1"/>
        </w:rPr>
        <w:t>155</w:t>
      </w:r>
      <w:r w:rsidRPr="00ED20ED">
        <w:rPr>
          <w:rFonts w:ascii="Calibri" w:cs="Calibri"/>
          <w:color w:val="000000" w:themeColor="text1"/>
        </w:rPr>
        <w:t>, 33–39, doi:10.1530/eje.1.02173.</w:t>
      </w:r>
    </w:p>
    <w:p w14:paraId="6A83E6DD"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48. </w:t>
      </w:r>
      <w:r w:rsidRPr="00ED20ED">
        <w:rPr>
          <w:rFonts w:ascii="Calibri" w:cs="Calibri"/>
          <w:color w:val="000000" w:themeColor="text1"/>
        </w:rPr>
        <w:tab/>
        <w:t xml:space="preserve">Kaji, H.; Hisa, I.; Inoue, Y.; Sugimoto, T. Low Density Lipoprotein-Cholesterol Levels Affect Vertebral Fracture Risk in Female Patients with Primary Hyperparathyroidism. </w:t>
      </w:r>
      <w:r w:rsidRPr="00ED20ED">
        <w:rPr>
          <w:rFonts w:ascii="Calibri" w:cs="Calibri"/>
          <w:i/>
          <w:iCs/>
          <w:color w:val="000000" w:themeColor="text1"/>
        </w:rPr>
        <w:t>Exp Clin Endocrinol Diabetes</w:t>
      </w:r>
      <w:r w:rsidRPr="00ED20ED">
        <w:rPr>
          <w:rFonts w:ascii="Calibri" w:cs="Calibri"/>
          <w:color w:val="000000" w:themeColor="text1"/>
        </w:rPr>
        <w:t xml:space="preserve"> </w:t>
      </w:r>
      <w:r w:rsidRPr="00ED20ED">
        <w:rPr>
          <w:rFonts w:ascii="Calibri" w:cs="Calibri"/>
          <w:b/>
          <w:bCs/>
          <w:color w:val="000000" w:themeColor="text1"/>
        </w:rPr>
        <w:t>2010</w:t>
      </w:r>
      <w:r w:rsidRPr="00ED20ED">
        <w:rPr>
          <w:rFonts w:ascii="Calibri" w:cs="Calibri"/>
          <w:color w:val="000000" w:themeColor="text1"/>
        </w:rPr>
        <w:t xml:space="preserve">, </w:t>
      </w:r>
      <w:r w:rsidRPr="00ED20ED">
        <w:rPr>
          <w:rFonts w:ascii="Calibri" w:cs="Calibri"/>
          <w:i/>
          <w:iCs/>
          <w:color w:val="000000" w:themeColor="text1"/>
        </w:rPr>
        <w:t>118</w:t>
      </w:r>
      <w:r w:rsidRPr="00ED20ED">
        <w:rPr>
          <w:rFonts w:ascii="Calibri" w:cs="Calibri"/>
          <w:color w:val="000000" w:themeColor="text1"/>
        </w:rPr>
        <w:t>, 371–376, doi:10.1055/s-0029-1224152.</w:t>
      </w:r>
    </w:p>
    <w:p w14:paraId="613CADFC"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49. </w:t>
      </w:r>
      <w:r w:rsidRPr="00ED20ED">
        <w:rPr>
          <w:rFonts w:ascii="Calibri" w:cs="Calibri"/>
          <w:color w:val="000000" w:themeColor="text1"/>
        </w:rPr>
        <w:tab/>
        <w:t xml:space="preserve">Soh, J.F.; Bodenstein, K.; Yu, O.H.Y.; Linnaranta, O.; Renaud, S.; Mahdanian, A.; Su, C.-L.; Mucsi, I.; Mulsant, B.; Herrmann, N.; et al. Atorvastatin Lowers Serum Calcium Levels in Lithium-Users: Results from a Randomized Controlled Trial. </w:t>
      </w:r>
      <w:r w:rsidRPr="00ED20ED">
        <w:rPr>
          <w:rFonts w:ascii="Calibri" w:cs="Calibri"/>
          <w:i/>
          <w:iCs/>
          <w:color w:val="000000" w:themeColor="text1"/>
        </w:rPr>
        <w:t>BMC Endocr Disord</w:t>
      </w:r>
      <w:r w:rsidRPr="00ED20ED">
        <w:rPr>
          <w:rFonts w:ascii="Calibri" w:cs="Calibri"/>
          <w:color w:val="000000" w:themeColor="text1"/>
        </w:rPr>
        <w:t xml:space="preserve"> </w:t>
      </w:r>
      <w:r w:rsidRPr="00ED20ED">
        <w:rPr>
          <w:rFonts w:ascii="Calibri" w:cs="Calibri"/>
          <w:b/>
          <w:bCs/>
          <w:color w:val="000000" w:themeColor="text1"/>
        </w:rPr>
        <w:t>2022</w:t>
      </w:r>
      <w:r w:rsidRPr="00ED20ED">
        <w:rPr>
          <w:rFonts w:ascii="Calibri" w:cs="Calibri"/>
          <w:color w:val="000000" w:themeColor="text1"/>
        </w:rPr>
        <w:t xml:space="preserve">, </w:t>
      </w:r>
      <w:r w:rsidRPr="00ED20ED">
        <w:rPr>
          <w:rFonts w:ascii="Calibri" w:cs="Calibri"/>
          <w:i/>
          <w:iCs/>
          <w:color w:val="000000" w:themeColor="text1"/>
        </w:rPr>
        <w:t>22</w:t>
      </w:r>
      <w:r w:rsidRPr="00ED20ED">
        <w:rPr>
          <w:rFonts w:ascii="Calibri" w:cs="Calibri"/>
          <w:color w:val="000000" w:themeColor="text1"/>
        </w:rPr>
        <w:t>, 238, doi:10.1186/s12902-022-01145-w.</w:t>
      </w:r>
    </w:p>
    <w:p w14:paraId="6FEB867E"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50. </w:t>
      </w:r>
      <w:r w:rsidRPr="00ED20ED">
        <w:rPr>
          <w:rFonts w:ascii="Calibri" w:cs="Calibri"/>
          <w:color w:val="000000" w:themeColor="text1"/>
        </w:rPr>
        <w:tab/>
        <w:t xml:space="preserve">Farhan, H.A.; Khazaal, F.A.; Mahmoud, I.J.; Haji, G.F.; Alrubaie, A.; Abdulraheem, Y.; * A.M.A.; Alkuraishi, M. Efficacy of Atorvastatin in Treatment of Iraqi Obese Patients with Hypercholesterolemia. </w:t>
      </w:r>
      <w:r w:rsidRPr="00ED20ED">
        <w:rPr>
          <w:rFonts w:ascii="Calibri" w:cs="Calibri"/>
          <w:i/>
          <w:iCs/>
          <w:color w:val="000000" w:themeColor="text1"/>
        </w:rPr>
        <w:t>AL-Kindy College Medical Journal</w:t>
      </w:r>
      <w:r w:rsidRPr="00ED20ED">
        <w:rPr>
          <w:rFonts w:ascii="Calibri" w:cs="Calibri"/>
          <w:color w:val="000000" w:themeColor="text1"/>
        </w:rPr>
        <w:t xml:space="preserve"> </w:t>
      </w:r>
      <w:r w:rsidRPr="00ED20ED">
        <w:rPr>
          <w:rFonts w:ascii="Calibri" w:cs="Calibri"/>
          <w:b/>
          <w:bCs/>
          <w:color w:val="000000" w:themeColor="text1"/>
        </w:rPr>
        <w:t>2014</w:t>
      </w:r>
      <w:r w:rsidRPr="00ED20ED">
        <w:rPr>
          <w:rFonts w:ascii="Calibri" w:cs="Calibri"/>
          <w:color w:val="000000" w:themeColor="text1"/>
        </w:rPr>
        <w:t xml:space="preserve">, </w:t>
      </w:r>
      <w:r w:rsidRPr="00ED20ED">
        <w:rPr>
          <w:rFonts w:ascii="Calibri" w:cs="Calibri"/>
          <w:i/>
          <w:iCs/>
          <w:color w:val="000000" w:themeColor="text1"/>
        </w:rPr>
        <w:t>10</w:t>
      </w:r>
      <w:r w:rsidRPr="00ED20ED">
        <w:rPr>
          <w:rFonts w:ascii="Calibri" w:cs="Calibri"/>
          <w:color w:val="000000" w:themeColor="text1"/>
        </w:rPr>
        <w:t>, 62–69.</w:t>
      </w:r>
    </w:p>
    <w:p w14:paraId="399389D5"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51. </w:t>
      </w:r>
      <w:r w:rsidRPr="00ED20ED">
        <w:rPr>
          <w:rFonts w:ascii="Calibri" w:cs="Calibri"/>
          <w:color w:val="000000" w:themeColor="text1"/>
        </w:rPr>
        <w:tab/>
        <w:t xml:space="preserve">Montagnani, A.; Gonnelli, S.; Cepollaro, C.; Pacini, S.; Campagna, M.S.; Franci, M.B.; Lucani, B.; Gennari, C. Effect of Simvastatin Treatment on Bone Mineral Density and Bone Turnover in Hypercholesterolemic Postmenopausal Women: A 1-Year Longitudinal Study. </w:t>
      </w:r>
      <w:r w:rsidRPr="00ED20ED">
        <w:rPr>
          <w:rFonts w:ascii="Calibri" w:cs="Calibri"/>
          <w:i/>
          <w:iCs/>
          <w:color w:val="000000" w:themeColor="text1"/>
        </w:rPr>
        <w:t>Bone</w:t>
      </w:r>
      <w:r w:rsidRPr="00ED20ED">
        <w:rPr>
          <w:rFonts w:ascii="Calibri" w:cs="Calibri"/>
          <w:color w:val="000000" w:themeColor="text1"/>
        </w:rPr>
        <w:t xml:space="preserve"> </w:t>
      </w:r>
      <w:r w:rsidRPr="00ED20ED">
        <w:rPr>
          <w:rFonts w:ascii="Calibri" w:cs="Calibri"/>
          <w:b/>
          <w:bCs/>
          <w:color w:val="000000" w:themeColor="text1"/>
        </w:rPr>
        <w:t>2003</w:t>
      </w:r>
      <w:r w:rsidRPr="00ED20ED">
        <w:rPr>
          <w:rFonts w:ascii="Calibri" w:cs="Calibri"/>
          <w:color w:val="000000" w:themeColor="text1"/>
        </w:rPr>
        <w:t xml:space="preserve">, </w:t>
      </w:r>
      <w:r w:rsidRPr="00ED20ED">
        <w:rPr>
          <w:rFonts w:ascii="Calibri" w:cs="Calibri"/>
          <w:i/>
          <w:iCs/>
          <w:color w:val="000000" w:themeColor="text1"/>
        </w:rPr>
        <w:t>32</w:t>
      </w:r>
      <w:r w:rsidRPr="00ED20ED">
        <w:rPr>
          <w:rFonts w:ascii="Calibri" w:cs="Calibri"/>
          <w:color w:val="000000" w:themeColor="text1"/>
        </w:rPr>
        <w:t>, 427–433, doi:10.1016/S8756-3282(03)00034-6.</w:t>
      </w:r>
    </w:p>
    <w:p w14:paraId="6C1B862B" w14:textId="77777777" w:rsidR="005463C6" w:rsidRPr="00ED20ED" w:rsidRDefault="005463C6" w:rsidP="005463C6">
      <w:pPr>
        <w:pStyle w:val="Bibliography"/>
        <w:rPr>
          <w:rFonts w:ascii="Calibri" w:cs="Calibri"/>
          <w:color w:val="000000" w:themeColor="text1"/>
        </w:rPr>
      </w:pPr>
      <w:r w:rsidRPr="00ED20ED">
        <w:rPr>
          <w:rFonts w:ascii="Calibri" w:cs="Calibri"/>
          <w:color w:val="000000" w:themeColor="text1"/>
        </w:rPr>
        <w:t xml:space="preserve">52. </w:t>
      </w:r>
      <w:r w:rsidRPr="00ED20ED">
        <w:rPr>
          <w:rFonts w:ascii="Calibri" w:cs="Calibri"/>
          <w:color w:val="000000" w:themeColor="text1"/>
        </w:rPr>
        <w:tab/>
        <w:t xml:space="preserve">Li, S.; Schooling, C.M. A Phenome-Wide Association Study of Genetically Mimicked Statins. </w:t>
      </w:r>
      <w:r w:rsidRPr="00ED20ED">
        <w:rPr>
          <w:rFonts w:ascii="Calibri" w:cs="Calibri"/>
          <w:i/>
          <w:iCs/>
          <w:color w:val="000000" w:themeColor="text1"/>
        </w:rPr>
        <w:t>BMC Med</w:t>
      </w:r>
      <w:r w:rsidRPr="00ED20ED">
        <w:rPr>
          <w:rFonts w:ascii="Calibri" w:cs="Calibri"/>
          <w:color w:val="000000" w:themeColor="text1"/>
        </w:rPr>
        <w:t xml:space="preserve"> </w:t>
      </w:r>
      <w:r w:rsidRPr="00ED20ED">
        <w:rPr>
          <w:rFonts w:ascii="Calibri" w:cs="Calibri"/>
          <w:b/>
          <w:bCs/>
          <w:color w:val="000000" w:themeColor="text1"/>
        </w:rPr>
        <w:t>2021</w:t>
      </w:r>
      <w:r w:rsidRPr="00ED20ED">
        <w:rPr>
          <w:rFonts w:ascii="Calibri" w:cs="Calibri"/>
          <w:color w:val="000000" w:themeColor="text1"/>
        </w:rPr>
        <w:t xml:space="preserve">, </w:t>
      </w:r>
      <w:r w:rsidRPr="00ED20ED">
        <w:rPr>
          <w:rFonts w:ascii="Calibri" w:cs="Calibri"/>
          <w:i/>
          <w:iCs/>
          <w:color w:val="000000" w:themeColor="text1"/>
        </w:rPr>
        <w:t>19</w:t>
      </w:r>
      <w:r w:rsidRPr="00ED20ED">
        <w:rPr>
          <w:rFonts w:ascii="Calibri" w:cs="Calibri"/>
          <w:color w:val="000000" w:themeColor="text1"/>
        </w:rPr>
        <w:t>, 1–11, doi:10.1186/s12916-021-02013-5.</w:t>
      </w:r>
    </w:p>
    <w:p w14:paraId="73AC5D9C" w14:textId="2F612999" w:rsidR="007C5995" w:rsidRPr="00ED20ED" w:rsidRDefault="007C5995" w:rsidP="000B2E8A">
      <w:pPr>
        <w:rPr>
          <w:color w:val="000000" w:themeColor="text1"/>
        </w:rPr>
      </w:pPr>
      <w:r w:rsidRPr="00ED20ED">
        <w:rPr>
          <w:color w:val="000000" w:themeColor="text1"/>
        </w:rPr>
        <w:fldChar w:fldCharType="end"/>
      </w:r>
    </w:p>
    <w:p w14:paraId="2FFF008E" w14:textId="64C50F84" w:rsidR="003A7331" w:rsidRPr="00ED20ED" w:rsidRDefault="003A7331" w:rsidP="000B2E8A">
      <w:pPr>
        <w:rPr>
          <w:color w:val="000000" w:themeColor="text1"/>
        </w:rPr>
      </w:pPr>
    </w:p>
    <w:p w14:paraId="508D2F10" w14:textId="77777777" w:rsidR="003A7331" w:rsidRPr="00ED20ED" w:rsidRDefault="003A7331">
      <w:pPr>
        <w:rPr>
          <w:color w:val="000000" w:themeColor="text1"/>
        </w:rPr>
      </w:pPr>
      <w:r w:rsidRPr="00ED20ED">
        <w:rPr>
          <w:color w:val="000000" w:themeColor="text1"/>
        </w:rPr>
        <w:br w:type="page"/>
      </w:r>
    </w:p>
    <w:p w14:paraId="64BC2A6A" w14:textId="025A2A01" w:rsidR="003A7331" w:rsidRPr="00ED20ED" w:rsidRDefault="003A7331" w:rsidP="00E50DC1">
      <w:pPr>
        <w:pStyle w:val="Heading1"/>
      </w:pPr>
      <w:r w:rsidRPr="00ED20ED">
        <w:lastRenderedPageBreak/>
        <w:t>Figure Legends</w:t>
      </w:r>
    </w:p>
    <w:p w14:paraId="48B48CDC" w14:textId="4023913E" w:rsidR="003B394D" w:rsidRPr="00ED20ED" w:rsidRDefault="003B394D">
      <w:pPr>
        <w:rPr>
          <w:color w:val="000000" w:themeColor="text1"/>
        </w:rPr>
      </w:pPr>
    </w:p>
    <w:p w14:paraId="2F87D962" w14:textId="4B1BB1DB" w:rsidR="00A35CFB" w:rsidRPr="00ED20ED" w:rsidRDefault="00A35CFB">
      <w:pPr>
        <w:rPr>
          <w:color w:val="000000" w:themeColor="text1"/>
        </w:rPr>
      </w:pPr>
      <w:r w:rsidRPr="00ED20ED">
        <w:rPr>
          <w:b/>
          <w:color w:val="000000" w:themeColor="text1"/>
        </w:rPr>
        <w:t xml:space="preserve">Figure 1: </w:t>
      </w:r>
      <w:r w:rsidR="00B66305" w:rsidRPr="00ED20ED">
        <w:rPr>
          <w:b/>
          <w:color w:val="000000" w:themeColor="text1"/>
        </w:rPr>
        <w:t>Description</w:t>
      </w:r>
      <w:r w:rsidRPr="00ED20ED">
        <w:rPr>
          <w:b/>
          <w:color w:val="000000" w:themeColor="text1"/>
        </w:rPr>
        <w:t xml:space="preserve"> of cholesterol levels in diversity outbred mice.</w:t>
      </w:r>
      <w:r w:rsidRPr="00ED20ED">
        <w:rPr>
          <w:color w:val="000000" w:themeColor="text1"/>
        </w:rPr>
        <w:t xml:space="preserve">  A) Violin plot of cholesterol levels of diversity outbred </w:t>
      </w:r>
      <w:r w:rsidR="0079698D" w:rsidRPr="00ED20ED">
        <w:rPr>
          <w:color w:val="000000" w:themeColor="text1"/>
        </w:rPr>
        <w:t xml:space="preserve">at 19 weeks, </w:t>
      </w:r>
      <w:r w:rsidRPr="00ED20ED">
        <w:rPr>
          <w:color w:val="000000" w:themeColor="text1"/>
        </w:rPr>
        <w:t xml:space="preserve">mice stratified by diet and sex.  </w:t>
      </w:r>
      <w:r w:rsidR="003D15EA" w:rsidRPr="00ED20ED">
        <w:rPr>
          <w:color w:val="000000" w:themeColor="text1"/>
        </w:rPr>
        <w:t>B) Scatter plot of cholesterol levels in relation to percent fat mass at 19 weeks of age, stratified by diet and sex.  C</w:t>
      </w:r>
      <w:r w:rsidRPr="00ED20ED">
        <w:rPr>
          <w:color w:val="000000" w:themeColor="text1"/>
        </w:rPr>
        <w:t xml:space="preserve">) Pruned regression predicting cholesterol at 19 weeks.  </w:t>
      </w:r>
      <w:r w:rsidR="004E1849" w:rsidRPr="00ED20ED">
        <w:rPr>
          <w:color w:val="000000" w:themeColor="text1"/>
        </w:rPr>
        <w:t xml:space="preserve">Above the box is the algorithmically generated cutoff </w:t>
      </w:r>
      <w:r w:rsidR="00AB6E43" w:rsidRPr="00ED20ED">
        <w:rPr>
          <w:color w:val="000000" w:themeColor="text1"/>
        </w:rPr>
        <w:t>for triglycerides (abbreviated TG in mg/</w:t>
      </w:r>
      <w:proofErr w:type="spellStart"/>
      <w:r w:rsidR="00AB6E43" w:rsidRPr="00ED20ED">
        <w:rPr>
          <w:color w:val="000000" w:themeColor="text1"/>
        </w:rPr>
        <w:t>dL</w:t>
      </w:r>
      <w:proofErr w:type="spellEnd"/>
      <w:r w:rsidR="00AB6E43" w:rsidRPr="00ED20ED">
        <w:rPr>
          <w:color w:val="000000" w:themeColor="text1"/>
        </w:rPr>
        <w:t>), calcium (Ca in mg/</w:t>
      </w:r>
      <w:proofErr w:type="spellStart"/>
      <w:r w:rsidR="00AB6E43" w:rsidRPr="00ED20ED">
        <w:rPr>
          <w:color w:val="000000" w:themeColor="text1"/>
        </w:rPr>
        <w:t>dL</w:t>
      </w:r>
      <w:proofErr w:type="spellEnd"/>
      <w:r w:rsidR="00AB6E43" w:rsidRPr="00ED20ED">
        <w:rPr>
          <w:color w:val="000000" w:themeColor="text1"/>
        </w:rPr>
        <w:t xml:space="preserve">), and body weight (BW in g).  </w:t>
      </w:r>
      <w:r w:rsidR="00DC7459" w:rsidRPr="00ED20ED">
        <w:rPr>
          <w:color w:val="000000" w:themeColor="text1"/>
        </w:rPr>
        <w:t xml:space="preserve">Each predictor was a phenotype measured at 19 weeks.  </w:t>
      </w:r>
      <w:r w:rsidRPr="00ED20ED">
        <w:rPr>
          <w:color w:val="000000" w:themeColor="text1"/>
        </w:rPr>
        <w:t>Within each box, the value represents the average cholesterol level in that group (in mg/</w:t>
      </w:r>
      <w:proofErr w:type="spellStart"/>
      <w:r w:rsidRPr="00ED20ED">
        <w:rPr>
          <w:color w:val="000000" w:themeColor="text1"/>
        </w:rPr>
        <w:t>dL</w:t>
      </w:r>
      <w:proofErr w:type="spellEnd"/>
      <w:r w:rsidRPr="00ED20ED">
        <w:rPr>
          <w:color w:val="000000" w:themeColor="text1"/>
        </w:rPr>
        <w:t>) and the number of mice</w:t>
      </w:r>
      <w:r w:rsidR="00F30CF8" w:rsidRPr="00ED20ED">
        <w:rPr>
          <w:color w:val="000000" w:themeColor="text1"/>
        </w:rPr>
        <w:t xml:space="preserve"> in that group</w:t>
      </w:r>
      <w:r w:rsidR="00CF0667" w:rsidRPr="00ED20ED">
        <w:rPr>
          <w:color w:val="000000" w:themeColor="text1"/>
        </w:rPr>
        <w:t xml:space="preserve"> (n</w:t>
      </w:r>
      <w:r w:rsidR="004E1D77" w:rsidRPr="00ED20ED">
        <w:rPr>
          <w:color w:val="000000" w:themeColor="text1"/>
        </w:rPr>
        <w:t>=</w:t>
      </w:r>
      <w:r w:rsidR="002426F9" w:rsidRPr="00ED20ED">
        <w:rPr>
          <w:color w:val="000000" w:themeColor="text1"/>
        </w:rPr>
        <w:t>840</w:t>
      </w:r>
      <w:r w:rsidR="004E1D77" w:rsidRPr="00ED20ED">
        <w:rPr>
          <w:color w:val="000000" w:themeColor="text1"/>
        </w:rPr>
        <w:t xml:space="preserve"> </w:t>
      </w:r>
      <w:r w:rsidR="002426F9" w:rsidRPr="00ED20ED">
        <w:rPr>
          <w:color w:val="000000" w:themeColor="text1"/>
        </w:rPr>
        <w:t>for panel A and 818 for panel 2 as</w:t>
      </w:r>
      <w:r w:rsidR="00BE75D2" w:rsidRPr="00ED20ED">
        <w:rPr>
          <w:color w:val="000000" w:themeColor="text1"/>
        </w:rPr>
        <w:t xml:space="preserve"> 22 mice were omitted due to missing data</w:t>
      </w:r>
      <w:r w:rsidR="00CF0667" w:rsidRPr="00ED20ED">
        <w:rPr>
          <w:color w:val="000000" w:themeColor="text1"/>
        </w:rPr>
        <w:t>)</w:t>
      </w:r>
      <w:r w:rsidRPr="00ED20ED">
        <w:rPr>
          <w:color w:val="000000" w:themeColor="text1"/>
        </w:rPr>
        <w:t>.</w:t>
      </w:r>
    </w:p>
    <w:p w14:paraId="63168F57" w14:textId="0464F920" w:rsidR="003B394D" w:rsidRPr="00ED20ED" w:rsidRDefault="003B394D">
      <w:pPr>
        <w:rPr>
          <w:color w:val="000000" w:themeColor="text1"/>
        </w:rPr>
      </w:pPr>
    </w:p>
    <w:p w14:paraId="2517B1DD" w14:textId="7A7CDDB2" w:rsidR="00810119" w:rsidRPr="00ED20ED" w:rsidRDefault="00B66305">
      <w:pPr>
        <w:rPr>
          <w:color w:val="000000" w:themeColor="text1"/>
        </w:rPr>
      </w:pPr>
      <w:r w:rsidRPr="00ED20ED">
        <w:rPr>
          <w:b/>
          <w:color w:val="000000" w:themeColor="text1"/>
        </w:rPr>
        <w:t>Figure 2: Cross-sectional associations of cholesterol with triglycerides and calcium.</w:t>
      </w:r>
      <w:r w:rsidRPr="00ED20ED">
        <w:rPr>
          <w:color w:val="000000" w:themeColor="text1"/>
        </w:rPr>
        <w:t xml:space="preserve">  Sex and diet stratified scatter plots of A) triglyceride and B) calcium relationships with cholesterol levels at 19 weeks</w:t>
      </w:r>
      <w:r w:rsidR="004A3948" w:rsidRPr="00ED20ED">
        <w:rPr>
          <w:color w:val="000000" w:themeColor="text1"/>
        </w:rPr>
        <w:t xml:space="preserve"> in diversity outbred mice (n=</w:t>
      </w:r>
      <w:r w:rsidR="00BE75D2" w:rsidRPr="00ED20ED">
        <w:rPr>
          <w:color w:val="000000" w:themeColor="text1"/>
        </w:rPr>
        <w:t>840</w:t>
      </w:r>
      <w:r w:rsidR="004A3948" w:rsidRPr="00ED20ED">
        <w:rPr>
          <w:color w:val="000000" w:themeColor="text1"/>
        </w:rPr>
        <w:t xml:space="preserve"> mice and strains)</w:t>
      </w:r>
      <w:r w:rsidRPr="00ED20ED">
        <w:rPr>
          <w:color w:val="000000" w:themeColor="text1"/>
        </w:rPr>
        <w:t>.</w:t>
      </w:r>
      <w:r w:rsidR="004A3948" w:rsidRPr="00ED20ED">
        <w:rPr>
          <w:color w:val="000000" w:themeColor="text1"/>
        </w:rPr>
        <w:t xml:space="preserve"> C) Cholesterol and calcium associations in male and female</w:t>
      </w:r>
      <w:r w:rsidR="00AD22DF" w:rsidRPr="00ED20ED">
        <w:rPr>
          <w:color w:val="000000" w:themeColor="text1"/>
        </w:rPr>
        <w:t xml:space="preserve"> BXD strains (n=326 mice from 17 female and 36 male strains; error bars represent within-strain standard error of the mean).</w:t>
      </w:r>
      <w:r w:rsidR="00730B5E" w:rsidRPr="00ED20ED">
        <w:rPr>
          <w:color w:val="000000" w:themeColor="text1"/>
        </w:rPr>
        <w:t xml:space="preserve">  P-values indicate the level of significance for the diet and sex adjusted relationship between cholesterol and triglycerides or calcium from a multivariate </w:t>
      </w:r>
      <w:r w:rsidR="008E5EF5" w:rsidRPr="00ED20ED">
        <w:rPr>
          <w:color w:val="000000" w:themeColor="text1"/>
        </w:rPr>
        <w:t xml:space="preserve">linear </w:t>
      </w:r>
      <w:r w:rsidR="00730B5E" w:rsidRPr="00ED20ED">
        <w:rPr>
          <w:color w:val="000000" w:themeColor="text1"/>
        </w:rPr>
        <w:t>model.</w:t>
      </w:r>
      <w:r w:rsidR="00563088" w:rsidRPr="00ED20ED">
        <w:rPr>
          <w:color w:val="000000" w:themeColor="text1"/>
        </w:rPr>
        <w:t xml:space="preserve">  The lines represent independent estimates for each group.</w:t>
      </w:r>
    </w:p>
    <w:sectPr w:rsidR="00810119" w:rsidRPr="00ED20ED" w:rsidSect="00182C82">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46D00"/>
    <w:multiLevelType w:val="hybridMultilevel"/>
    <w:tmpl w:val="8F4A89D6"/>
    <w:lvl w:ilvl="0" w:tplc="D4ECF69E">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468F5"/>
    <w:multiLevelType w:val="hybridMultilevel"/>
    <w:tmpl w:val="CD3E7292"/>
    <w:lvl w:ilvl="0" w:tplc="F7B6C750">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1FC80097"/>
    <w:multiLevelType w:val="hybridMultilevel"/>
    <w:tmpl w:val="DE12E9C8"/>
    <w:lvl w:ilvl="0" w:tplc="8D8CDB2C">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6"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C54DC5"/>
    <w:multiLevelType w:val="hybridMultilevel"/>
    <w:tmpl w:val="9066FCF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9"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1" w15:restartNumberingAfterBreak="0">
    <w:nsid w:val="661A3F4C"/>
    <w:multiLevelType w:val="hybridMultilevel"/>
    <w:tmpl w:val="5D841F04"/>
    <w:lvl w:ilvl="0" w:tplc="C3B0C1FC">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12"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8"/>
  </w:num>
  <w:num w:numId="4">
    <w:abstractNumId w:val="4"/>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10"/>
  </w:num>
  <w:num w:numId="8">
    <w:abstractNumId w:val="2"/>
  </w:num>
  <w:num w:numId="9">
    <w:abstractNumId w:val="12"/>
  </w:num>
  <w:num w:numId="10">
    <w:abstractNumId w:val="1"/>
  </w:num>
  <w:num w:numId="11">
    <w:abstractNumId w:val="9"/>
  </w:num>
  <w:num w:numId="12">
    <w:abstractNumId w:val="0"/>
  </w:num>
  <w:num w:numId="13">
    <w:abstractNumId w:val="1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linkStyl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7CB"/>
    <w:rsid w:val="00001EDE"/>
    <w:rsid w:val="00006B24"/>
    <w:rsid w:val="00007A05"/>
    <w:rsid w:val="0002556E"/>
    <w:rsid w:val="00026EB8"/>
    <w:rsid w:val="0004237E"/>
    <w:rsid w:val="000530ED"/>
    <w:rsid w:val="000625F9"/>
    <w:rsid w:val="000650FC"/>
    <w:rsid w:val="000A008F"/>
    <w:rsid w:val="000B2E8A"/>
    <w:rsid w:val="000C06E4"/>
    <w:rsid w:val="000C2B65"/>
    <w:rsid w:val="000C4958"/>
    <w:rsid w:val="000E68E8"/>
    <w:rsid w:val="001039EC"/>
    <w:rsid w:val="0010510E"/>
    <w:rsid w:val="00105BC4"/>
    <w:rsid w:val="00107DAE"/>
    <w:rsid w:val="00111D61"/>
    <w:rsid w:val="0012187C"/>
    <w:rsid w:val="001340B0"/>
    <w:rsid w:val="00134794"/>
    <w:rsid w:val="00143D60"/>
    <w:rsid w:val="00155559"/>
    <w:rsid w:val="001651F4"/>
    <w:rsid w:val="00166EE9"/>
    <w:rsid w:val="0017038D"/>
    <w:rsid w:val="00181330"/>
    <w:rsid w:val="00182C82"/>
    <w:rsid w:val="00193752"/>
    <w:rsid w:val="00194B8A"/>
    <w:rsid w:val="001A245A"/>
    <w:rsid w:val="001A6324"/>
    <w:rsid w:val="001B04BF"/>
    <w:rsid w:val="001C5E79"/>
    <w:rsid w:val="001C6727"/>
    <w:rsid w:val="001C7AD1"/>
    <w:rsid w:val="001D0F83"/>
    <w:rsid w:val="001D2184"/>
    <w:rsid w:val="001D2788"/>
    <w:rsid w:val="001D4532"/>
    <w:rsid w:val="001D45D4"/>
    <w:rsid w:val="00203968"/>
    <w:rsid w:val="002067A3"/>
    <w:rsid w:val="002074A7"/>
    <w:rsid w:val="00216CAB"/>
    <w:rsid w:val="00240591"/>
    <w:rsid w:val="002426F9"/>
    <w:rsid w:val="002762BB"/>
    <w:rsid w:val="00286610"/>
    <w:rsid w:val="00292880"/>
    <w:rsid w:val="002950DF"/>
    <w:rsid w:val="002A2864"/>
    <w:rsid w:val="002B1EB1"/>
    <w:rsid w:val="002B2A55"/>
    <w:rsid w:val="002B4495"/>
    <w:rsid w:val="002B44E1"/>
    <w:rsid w:val="002D07EC"/>
    <w:rsid w:val="002D2F28"/>
    <w:rsid w:val="002E6ADE"/>
    <w:rsid w:val="002F7AF7"/>
    <w:rsid w:val="00305805"/>
    <w:rsid w:val="00351208"/>
    <w:rsid w:val="00372CFF"/>
    <w:rsid w:val="003A1C0C"/>
    <w:rsid w:val="003A7331"/>
    <w:rsid w:val="003B394D"/>
    <w:rsid w:val="003B6B4B"/>
    <w:rsid w:val="003C46F7"/>
    <w:rsid w:val="003D15EA"/>
    <w:rsid w:val="003E08CA"/>
    <w:rsid w:val="004013A7"/>
    <w:rsid w:val="004022B5"/>
    <w:rsid w:val="00403545"/>
    <w:rsid w:val="004110BD"/>
    <w:rsid w:val="00414CEB"/>
    <w:rsid w:val="00415101"/>
    <w:rsid w:val="00441BE4"/>
    <w:rsid w:val="004541AB"/>
    <w:rsid w:val="004875ED"/>
    <w:rsid w:val="0048783D"/>
    <w:rsid w:val="004A3948"/>
    <w:rsid w:val="004B43E6"/>
    <w:rsid w:val="004B5788"/>
    <w:rsid w:val="004C73F2"/>
    <w:rsid w:val="004C7DE0"/>
    <w:rsid w:val="004D542D"/>
    <w:rsid w:val="004E1849"/>
    <w:rsid w:val="004E1D77"/>
    <w:rsid w:val="004E1E43"/>
    <w:rsid w:val="004F2822"/>
    <w:rsid w:val="00506F1F"/>
    <w:rsid w:val="005117D5"/>
    <w:rsid w:val="005463C6"/>
    <w:rsid w:val="00546A2E"/>
    <w:rsid w:val="00563088"/>
    <w:rsid w:val="00567EB3"/>
    <w:rsid w:val="0059505E"/>
    <w:rsid w:val="005A0EBA"/>
    <w:rsid w:val="005D3422"/>
    <w:rsid w:val="005E669A"/>
    <w:rsid w:val="005F3B22"/>
    <w:rsid w:val="006007D8"/>
    <w:rsid w:val="0061059B"/>
    <w:rsid w:val="00614900"/>
    <w:rsid w:val="006205D8"/>
    <w:rsid w:val="00623494"/>
    <w:rsid w:val="00626C87"/>
    <w:rsid w:val="006416DA"/>
    <w:rsid w:val="00650AE4"/>
    <w:rsid w:val="0068342C"/>
    <w:rsid w:val="0068503A"/>
    <w:rsid w:val="006A006A"/>
    <w:rsid w:val="006B12FE"/>
    <w:rsid w:val="007014BD"/>
    <w:rsid w:val="0071130A"/>
    <w:rsid w:val="00724665"/>
    <w:rsid w:val="00730B5E"/>
    <w:rsid w:val="00737E63"/>
    <w:rsid w:val="00756ED0"/>
    <w:rsid w:val="007716CD"/>
    <w:rsid w:val="0079698D"/>
    <w:rsid w:val="00797EC4"/>
    <w:rsid w:val="007A7888"/>
    <w:rsid w:val="007C5995"/>
    <w:rsid w:val="007D2020"/>
    <w:rsid w:val="007D331E"/>
    <w:rsid w:val="007D37CB"/>
    <w:rsid w:val="007E0FE5"/>
    <w:rsid w:val="00802A87"/>
    <w:rsid w:val="00810119"/>
    <w:rsid w:val="008101D2"/>
    <w:rsid w:val="00812A40"/>
    <w:rsid w:val="00812E64"/>
    <w:rsid w:val="0082091B"/>
    <w:rsid w:val="008210DC"/>
    <w:rsid w:val="008369EE"/>
    <w:rsid w:val="00842FBB"/>
    <w:rsid w:val="00850236"/>
    <w:rsid w:val="00864E8B"/>
    <w:rsid w:val="00886343"/>
    <w:rsid w:val="008A3818"/>
    <w:rsid w:val="008B0A52"/>
    <w:rsid w:val="008C0410"/>
    <w:rsid w:val="008C11CC"/>
    <w:rsid w:val="008C79AA"/>
    <w:rsid w:val="008D5B9F"/>
    <w:rsid w:val="008E5EF5"/>
    <w:rsid w:val="00903654"/>
    <w:rsid w:val="00910433"/>
    <w:rsid w:val="00927CE0"/>
    <w:rsid w:val="00930CDA"/>
    <w:rsid w:val="00943B73"/>
    <w:rsid w:val="009516D5"/>
    <w:rsid w:val="00955391"/>
    <w:rsid w:val="0098231B"/>
    <w:rsid w:val="009907DC"/>
    <w:rsid w:val="00995BD9"/>
    <w:rsid w:val="009A106A"/>
    <w:rsid w:val="009A1515"/>
    <w:rsid w:val="009B0D9D"/>
    <w:rsid w:val="009B2FF9"/>
    <w:rsid w:val="009B378A"/>
    <w:rsid w:val="009C47AD"/>
    <w:rsid w:val="009C786C"/>
    <w:rsid w:val="009D2910"/>
    <w:rsid w:val="009F07B1"/>
    <w:rsid w:val="009F0E7E"/>
    <w:rsid w:val="009F5D1E"/>
    <w:rsid w:val="00A00B4A"/>
    <w:rsid w:val="00A015D7"/>
    <w:rsid w:val="00A07221"/>
    <w:rsid w:val="00A2404E"/>
    <w:rsid w:val="00A34898"/>
    <w:rsid w:val="00A35CFB"/>
    <w:rsid w:val="00A45CB6"/>
    <w:rsid w:val="00A53691"/>
    <w:rsid w:val="00A54D21"/>
    <w:rsid w:val="00A8356A"/>
    <w:rsid w:val="00A92F83"/>
    <w:rsid w:val="00AA4501"/>
    <w:rsid w:val="00AA71B3"/>
    <w:rsid w:val="00AB6E43"/>
    <w:rsid w:val="00AD07B4"/>
    <w:rsid w:val="00AD22DF"/>
    <w:rsid w:val="00AD2F62"/>
    <w:rsid w:val="00AF0714"/>
    <w:rsid w:val="00AF24F7"/>
    <w:rsid w:val="00AF5257"/>
    <w:rsid w:val="00B063F8"/>
    <w:rsid w:val="00B21E63"/>
    <w:rsid w:val="00B24424"/>
    <w:rsid w:val="00B26227"/>
    <w:rsid w:val="00B41D25"/>
    <w:rsid w:val="00B42D64"/>
    <w:rsid w:val="00B5781A"/>
    <w:rsid w:val="00B66305"/>
    <w:rsid w:val="00B76A59"/>
    <w:rsid w:val="00B813AA"/>
    <w:rsid w:val="00B85B73"/>
    <w:rsid w:val="00B94DEB"/>
    <w:rsid w:val="00B9731C"/>
    <w:rsid w:val="00BB6B75"/>
    <w:rsid w:val="00BC2D63"/>
    <w:rsid w:val="00BC4CE5"/>
    <w:rsid w:val="00BD227E"/>
    <w:rsid w:val="00BE01B3"/>
    <w:rsid w:val="00BE75D2"/>
    <w:rsid w:val="00BF3BE7"/>
    <w:rsid w:val="00BF45C7"/>
    <w:rsid w:val="00C13CA6"/>
    <w:rsid w:val="00C21E70"/>
    <w:rsid w:val="00C25C2E"/>
    <w:rsid w:val="00C365BE"/>
    <w:rsid w:val="00C36BC2"/>
    <w:rsid w:val="00C40CDF"/>
    <w:rsid w:val="00C5611D"/>
    <w:rsid w:val="00C57455"/>
    <w:rsid w:val="00C74ADA"/>
    <w:rsid w:val="00C832B8"/>
    <w:rsid w:val="00C906AB"/>
    <w:rsid w:val="00C94146"/>
    <w:rsid w:val="00CA2D1E"/>
    <w:rsid w:val="00CB717D"/>
    <w:rsid w:val="00CD1A8A"/>
    <w:rsid w:val="00CF0667"/>
    <w:rsid w:val="00CF13FE"/>
    <w:rsid w:val="00CF6D4C"/>
    <w:rsid w:val="00D01721"/>
    <w:rsid w:val="00D12B98"/>
    <w:rsid w:val="00D24431"/>
    <w:rsid w:val="00D27F0D"/>
    <w:rsid w:val="00D3764C"/>
    <w:rsid w:val="00D554CB"/>
    <w:rsid w:val="00D609A7"/>
    <w:rsid w:val="00D64C35"/>
    <w:rsid w:val="00DA3158"/>
    <w:rsid w:val="00DA39DB"/>
    <w:rsid w:val="00DA4A35"/>
    <w:rsid w:val="00DB1DE5"/>
    <w:rsid w:val="00DB33F3"/>
    <w:rsid w:val="00DC7459"/>
    <w:rsid w:val="00DD4486"/>
    <w:rsid w:val="00DE1510"/>
    <w:rsid w:val="00DE244E"/>
    <w:rsid w:val="00E00999"/>
    <w:rsid w:val="00E40246"/>
    <w:rsid w:val="00E41309"/>
    <w:rsid w:val="00E50DC1"/>
    <w:rsid w:val="00E51E39"/>
    <w:rsid w:val="00E52D5C"/>
    <w:rsid w:val="00E52E9B"/>
    <w:rsid w:val="00E56EE1"/>
    <w:rsid w:val="00E60FD3"/>
    <w:rsid w:val="00E86175"/>
    <w:rsid w:val="00E87222"/>
    <w:rsid w:val="00E96B7D"/>
    <w:rsid w:val="00EA279D"/>
    <w:rsid w:val="00EB4B45"/>
    <w:rsid w:val="00EC029C"/>
    <w:rsid w:val="00EC74B5"/>
    <w:rsid w:val="00ED20ED"/>
    <w:rsid w:val="00EE2436"/>
    <w:rsid w:val="00EE6647"/>
    <w:rsid w:val="00EF0138"/>
    <w:rsid w:val="00EF091B"/>
    <w:rsid w:val="00F10A80"/>
    <w:rsid w:val="00F263F9"/>
    <w:rsid w:val="00F30CF8"/>
    <w:rsid w:val="00F34566"/>
    <w:rsid w:val="00F63CA1"/>
    <w:rsid w:val="00F86A24"/>
    <w:rsid w:val="00F9179E"/>
    <w:rsid w:val="00F97810"/>
    <w:rsid w:val="00FA2FC4"/>
    <w:rsid w:val="00FC3EF2"/>
    <w:rsid w:val="00FE3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6E472"/>
  <w14:defaultImageDpi w14:val="32767"/>
  <w15:chartTrackingRefBased/>
  <w15:docId w15:val="{1BADCC2F-A86F-9C44-8130-0574C170E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A0EBA"/>
  </w:style>
  <w:style w:type="paragraph" w:styleId="Heading1">
    <w:name w:val="heading 1"/>
    <w:basedOn w:val="Normal"/>
    <w:next w:val="Normal"/>
    <w:link w:val="Heading1Char"/>
    <w:uiPriority w:val="9"/>
    <w:qFormat/>
    <w:rsid w:val="00E50DC1"/>
    <w:pPr>
      <w:keepNext/>
      <w:keepLines/>
      <w:spacing w:before="24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E50DC1"/>
    <w:pPr>
      <w:keepNext/>
      <w:keepLines/>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1C5E7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9A106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rsid w:val="005A0EB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A0EBA"/>
  </w:style>
  <w:style w:type="character" w:customStyle="1" w:styleId="Heading1Char">
    <w:name w:val="Heading 1 Char"/>
    <w:basedOn w:val="DefaultParagraphFont"/>
    <w:link w:val="Heading1"/>
    <w:uiPriority w:val="9"/>
    <w:rsid w:val="00E50DC1"/>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E50DC1"/>
    <w:rPr>
      <w:rFonts w:asciiTheme="majorHAnsi" w:eastAsiaTheme="majorEastAsia" w:hAnsiTheme="majorHAnsi" w:cstheme="majorBidi"/>
      <w:b/>
      <w:color w:val="000000" w:themeColor="text1"/>
      <w:sz w:val="26"/>
      <w:szCs w:val="26"/>
    </w:rPr>
  </w:style>
  <w:style w:type="character" w:styleId="CommentReference">
    <w:name w:val="annotation reference"/>
    <w:rsid w:val="00182C82"/>
    <w:rPr>
      <w:sz w:val="21"/>
      <w:szCs w:val="21"/>
    </w:rPr>
  </w:style>
  <w:style w:type="paragraph" w:styleId="CommentText">
    <w:name w:val="annotation text"/>
    <w:basedOn w:val="Normal"/>
    <w:link w:val="CommentTextChar"/>
    <w:rsid w:val="00182C82"/>
  </w:style>
  <w:style w:type="character" w:customStyle="1" w:styleId="CommentTextChar">
    <w:name w:val="Comment Text Char"/>
    <w:link w:val="CommentText"/>
    <w:rsid w:val="00182C82"/>
    <w:rPr>
      <w:rFonts w:ascii="Palatino Linotype" w:eastAsia="SimSun" w:hAnsi="Palatino Linotype" w:cs="Times New Roman"/>
      <w:noProof/>
      <w:color w:val="000000"/>
      <w:sz w:val="20"/>
      <w:szCs w:val="20"/>
      <w:lang w:eastAsia="zh-CN"/>
    </w:rPr>
  </w:style>
  <w:style w:type="paragraph" w:styleId="CommentSubject">
    <w:name w:val="annotation subject"/>
    <w:basedOn w:val="CommentText"/>
    <w:next w:val="CommentText"/>
    <w:link w:val="CommentSubjectChar"/>
    <w:rsid w:val="00182C82"/>
    <w:rPr>
      <w:b/>
      <w:bCs/>
    </w:rPr>
  </w:style>
  <w:style w:type="character" w:customStyle="1" w:styleId="CommentSubjectChar">
    <w:name w:val="Comment Subject Char"/>
    <w:link w:val="CommentSubject"/>
    <w:rsid w:val="00182C82"/>
    <w:rPr>
      <w:rFonts w:ascii="Palatino Linotype" w:eastAsia="SimSun" w:hAnsi="Palatino Linotype" w:cs="Times New Roman"/>
      <w:b/>
      <w:bCs/>
      <w:noProof/>
      <w:color w:val="000000"/>
      <w:sz w:val="20"/>
      <w:szCs w:val="20"/>
      <w:lang w:eastAsia="zh-CN"/>
    </w:rPr>
  </w:style>
  <w:style w:type="paragraph" w:styleId="BalloonText">
    <w:name w:val="Balloon Text"/>
    <w:basedOn w:val="Normal"/>
    <w:link w:val="BalloonTextChar"/>
    <w:uiPriority w:val="99"/>
    <w:rsid w:val="00182C82"/>
    <w:rPr>
      <w:rFonts w:cs="Tahoma"/>
      <w:szCs w:val="18"/>
    </w:rPr>
  </w:style>
  <w:style w:type="character" w:customStyle="1" w:styleId="BalloonTextChar">
    <w:name w:val="Balloon Text Char"/>
    <w:link w:val="BalloonText"/>
    <w:uiPriority w:val="99"/>
    <w:rsid w:val="00182C82"/>
    <w:rPr>
      <w:rFonts w:ascii="Palatino Linotype" w:eastAsia="SimSun" w:hAnsi="Palatino Linotype" w:cs="Tahoma"/>
      <w:noProof/>
      <w:color w:val="000000"/>
      <w:sz w:val="20"/>
      <w:szCs w:val="18"/>
      <w:lang w:eastAsia="zh-CN"/>
    </w:rPr>
  </w:style>
  <w:style w:type="character" w:customStyle="1" w:styleId="Heading3Char">
    <w:name w:val="Heading 3 Char"/>
    <w:basedOn w:val="DefaultParagraphFont"/>
    <w:link w:val="Heading3"/>
    <w:uiPriority w:val="9"/>
    <w:rsid w:val="001C5E79"/>
    <w:rPr>
      <w:rFonts w:asciiTheme="majorHAnsi" w:eastAsiaTheme="majorEastAsia" w:hAnsiTheme="majorHAnsi" w:cstheme="majorBidi"/>
      <w:color w:val="1F3763" w:themeColor="accent1" w:themeShade="7F"/>
    </w:rPr>
  </w:style>
  <w:style w:type="character" w:styleId="Hyperlink">
    <w:name w:val="Hyperlink"/>
    <w:uiPriority w:val="99"/>
    <w:rsid w:val="00182C82"/>
    <w:rPr>
      <w:color w:val="0000FF"/>
      <w:u w:val="single"/>
    </w:rPr>
  </w:style>
  <w:style w:type="character" w:styleId="UnresolvedMention">
    <w:name w:val="Unresolved Mention"/>
    <w:uiPriority w:val="99"/>
    <w:unhideWhenUsed/>
    <w:rsid w:val="00182C82"/>
    <w:rPr>
      <w:color w:val="605E5C"/>
      <w:shd w:val="clear" w:color="auto" w:fill="E1DFDD"/>
    </w:rPr>
  </w:style>
  <w:style w:type="character" w:styleId="FollowedHyperlink">
    <w:name w:val="FollowedHyperlink"/>
    <w:rsid w:val="00182C82"/>
    <w:rPr>
      <w:color w:val="954F72"/>
      <w:u w:val="single"/>
    </w:rPr>
  </w:style>
  <w:style w:type="paragraph" w:styleId="Bibliography">
    <w:name w:val="Bibliography"/>
    <w:basedOn w:val="Normal"/>
    <w:next w:val="Normal"/>
    <w:uiPriority w:val="37"/>
    <w:unhideWhenUsed/>
    <w:rsid w:val="00182C82"/>
  </w:style>
  <w:style w:type="paragraph" w:styleId="Title">
    <w:name w:val="Title"/>
    <w:basedOn w:val="Normal"/>
    <w:next w:val="Normal"/>
    <w:link w:val="TitleChar"/>
    <w:uiPriority w:val="10"/>
    <w:qFormat/>
    <w:rsid w:val="00FE3D9F"/>
    <w:pPr>
      <w:contextualSpacing/>
    </w:pPr>
    <w:rPr>
      <w:rFonts w:asciiTheme="majorHAnsi" w:eastAsiaTheme="majorEastAsia" w:hAnsiTheme="majorHAnsi" w:cstheme="majorBidi"/>
      <w:b/>
      <w:spacing w:val="-10"/>
      <w:kern w:val="28"/>
      <w:sz w:val="32"/>
      <w:szCs w:val="32"/>
    </w:rPr>
  </w:style>
  <w:style w:type="character" w:customStyle="1" w:styleId="TitleChar">
    <w:name w:val="Title Char"/>
    <w:basedOn w:val="DefaultParagraphFont"/>
    <w:link w:val="Title"/>
    <w:uiPriority w:val="10"/>
    <w:rsid w:val="00FE3D9F"/>
    <w:rPr>
      <w:rFonts w:asciiTheme="majorHAnsi" w:eastAsiaTheme="majorEastAsia" w:hAnsiTheme="majorHAnsi" w:cstheme="majorBidi"/>
      <w:b/>
      <w:spacing w:val="-10"/>
      <w:kern w:val="28"/>
      <w:sz w:val="32"/>
      <w:szCs w:val="32"/>
    </w:rPr>
  </w:style>
  <w:style w:type="paragraph" w:styleId="ListParagraph">
    <w:name w:val="List Paragraph"/>
    <w:basedOn w:val="Normal"/>
    <w:uiPriority w:val="34"/>
    <w:qFormat/>
    <w:rsid w:val="00E56EE1"/>
    <w:pPr>
      <w:ind w:left="720"/>
      <w:contextualSpacing/>
    </w:pPr>
  </w:style>
  <w:style w:type="character" w:customStyle="1" w:styleId="mi">
    <w:name w:val="mi"/>
    <w:basedOn w:val="DefaultParagraphFont"/>
    <w:rsid w:val="000650FC"/>
  </w:style>
  <w:style w:type="character" w:customStyle="1" w:styleId="mn">
    <w:name w:val="mn"/>
    <w:basedOn w:val="DefaultParagraphFont"/>
    <w:rsid w:val="000650FC"/>
  </w:style>
  <w:style w:type="character" w:customStyle="1" w:styleId="mjxassistivemathml">
    <w:name w:val="mjx_assistive_mathml"/>
    <w:basedOn w:val="DefaultParagraphFont"/>
    <w:rsid w:val="000650FC"/>
  </w:style>
  <w:style w:type="paragraph" w:styleId="Revision">
    <w:name w:val="Revision"/>
    <w:hidden/>
    <w:uiPriority w:val="99"/>
    <w:semiHidden/>
    <w:rsid w:val="00C25C2E"/>
    <w:rPr>
      <w:rFonts w:ascii="Times New Roman" w:eastAsia="Times New Roman" w:hAnsi="Times New Roman" w:cs="Times New Roman"/>
    </w:rPr>
  </w:style>
  <w:style w:type="character" w:customStyle="1" w:styleId="highwire-cite-metadata-journal">
    <w:name w:val="highwire-cite-metadata-journal"/>
    <w:basedOn w:val="DefaultParagraphFont"/>
    <w:rsid w:val="00C25C2E"/>
  </w:style>
  <w:style w:type="character" w:customStyle="1" w:styleId="highwire-cite-metadata-pages">
    <w:name w:val="highwire-cite-metadata-pages"/>
    <w:basedOn w:val="DefaultParagraphFont"/>
    <w:rsid w:val="00C25C2E"/>
  </w:style>
  <w:style w:type="character" w:customStyle="1" w:styleId="highwire-cite-metadata-doi">
    <w:name w:val="highwire-cite-metadata-doi"/>
    <w:basedOn w:val="DefaultParagraphFont"/>
    <w:rsid w:val="00C25C2E"/>
  </w:style>
  <w:style w:type="character" w:customStyle="1" w:styleId="doilabel">
    <w:name w:val="doi_label"/>
    <w:basedOn w:val="DefaultParagraphFont"/>
    <w:rsid w:val="00C25C2E"/>
  </w:style>
  <w:style w:type="paragraph" w:styleId="NormalWeb">
    <w:name w:val="Normal (Web)"/>
    <w:basedOn w:val="Normal"/>
    <w:uiPriority w:val="99"/>
    <w:rsid w:val="00182C82"/>
  </w:style>
  <w:style w:type="character" w:customStyle="1" w:styleId="Heading4Char">
    <w:name w:val="Heading 4 Char"/>
    <w:basedOn w:val="DefaultParagraphFont"/>
    <w:link w:val="Heading4"/>
    <w:uiPriority w:val="9"/>
    <w:semiHidden/>
    <w:rsid w:val="009A106A"/>
    <w:rPr>
      <w:rFonts w:asciiTheme="majorHAnsi" w:eastAsiaTheme="majorEastAsia" w:hAnsiTheme="majorHAnsi" w:cstheme="majorBidi"/>
      <w:i/>
      <w:iCs/>
      <w:color w:val="2F5496" w:themeColor="accent1" w:themeShade="BF"/>
    </w:rPr>
  </w:style>
  <w:style w:type="paragraph" w:customStyle="1" w:styleId="MDPI11articletype">
    <w:name w:val="MDPI_1.1_article_type"/>
    <w:next w:val="Normal"/>
    <w:qFormat/>
    <w:rsid w:val="00182C82"/>
    <w:pPr>
      <w:adjustRightInd w:val="0"/>
      <w:snapToGrid w:val="0"/>
      <w:spacing w:before="240"/>
    </w:pPr>
    <w:rPr>
      <w:rFonts w:ascii="Palatino Linotype" w:eastAsia="Times New Roman" w:hAnsi="Palatino Linotype" w:cs="Times New Roman"/>
      <w:i/>
      <w:snapToGrid w:val="0"/>
      <w:color w:val="000000"/>
      <w:sz w:val="20"/>
      <w:szCs w:val="22"/>
      <w:lang w:eastAsia="de-DE" w:bidi="en-US"/>
    </w:rPr>
  </w:style>
  <w:style w:type="paragraph" w:customStyle="1" w:styleId="MDPI12title">
    <w:name w:val="MDPI_1.2_title"/>
    <w:next w:val="Normal"/>
    <w:qFormat/>
    <w:rsid w:val="00182C82"/>
    <w:pPr>
      <w:adjustRightInd w:val="0"/>
      <w:snapToGrid w:val="0"/>
      <w:spacing w:after="240" w:line="240" w:lineRule="atLeast"/>
    </w:pPr>
    <w:rPr>
      <w:rFonts w:ascii="Palatino Linotype" w:eastAsia="Times New Roman" w:hAnsi="Palatino Linotype" w:cs="Times New Roman"/>
      <w:b/>
      <w:snapToGrid w:val="0"/>
      <w:color w:val="000000"/>
      <w:sz w:val="36"/>
      <w:szCs w:val="20"/>
      <w:lang w:eastAsia="de-DE" w:bidi="en-US"/>
    </w:rPr>
  </w:style>
  <w:style w:type="paragraph" w:customStyle="1" w:styleId="MDPI13authornames">
    <w:name w:val="MDPI_1.3_authornames"/>
    <w:next w:val="Normal"/>
    <w:qFormat/>
    <w:rsid w:val="00182C82"/>
    <w:pPr>
      <w:adjustRightInd w:val="0"/>
      <w:snapToGrid w:val="0"/>
      <w:spacing w:after="360" w:line="260" w:lineRule="atLeast"/>
    </w:pPr>
    <w:rPr>
      <w:rFonts w:ascii="Palatino Linotype" w:eastAsia="Times New Roman" w:hAnsi="Palatino Linotype" w:cs="Times New Roman"/>
      <w:b/>
      <w:color w:val="000000"/>
      <w:sz w:val="20"/>
      <w:szCs w:val="22"/>
      <w:lang w:eastAsia="de-DE" w:bidi="en-US"/>
    </w:rPr>
  </w:style>
  <w:style w:type="paragraph" w:customStyle="1" w:styleId="MDPI14history">
    <w:name w:val="MDPI_1.4_history"/>
    <w:basedOn w:val="Normal"/>
    <w:next w:val="Normal"/>
    <w:qFormat/>
    <w:rsid w:val="00182C82"/>
    <w:pPr>
      <w:adjustRightInd w:val="0"/>
      <w:snapToGrid w:val="0"/>
      <w:spacing w:line="240" w:lineRule="atLeast"/>
      <w:ind w:right="113"/>
    </w:pPr>
    <w:rPr>
      <w:rFonts w:eastAsia="Times New Roman"/>
      <w:sz w:val="14"/>
      <w:lang w:eastAsia="de-DE" w:bidi="en-US"/>
    </w:rPr>
  </w:style>
  <w:style w:type="paragraph" w:customStyle="1" w:styleId="MDPI16affiliation">
    <w:name w:val="MDPI_1.6_affiliation"/>
    <w:qFormat/>
    <w:rsid w:val="00182C82"/>
    <w:pPr>
      <w:adjustRightInd w:val="0"/>
      <w:snapToGrid w:val="0"/>
      <w:spacing w:line="200" w:lineRule="atLeast"/>
      <w:ind w:left="2806" w:hanging="198"/>
    </w:pPr>
    <w:rPr>
      <w:rFonts w:ascii="Palatino Linotype" w:eastAsia="Times New Roman" w:hAnsi="Palatino Linotype" w:cs="Times New Roman"/>
      <w:color w:val="000000"/>
      <w:sz w:val="16"/>
      <w:szCs w:val="18"/>
      <w:lang w:eastAsia="de-DE" w:bidi="en-US"/>
    </w:rPr>
  </w:style>
  <w:style w:type="paragraph" w:customStyle="1" w:styleId="MDPI17abstract">
    <w:name w:val="MDPI_1.7_abstract"/>
    <w:next w:val="Normal"/>
    <w:qFormat/>
    <w:rsid w:val="00182C82"/>
    <w:pPr>
      <w:adjustRightInd w:val="0"/>
      <w:snapToGrid w:val="0"/>
      <w:spacing w:before="240" w:line="260" w:lineRule="atLeast"/>
      <w:ind w:left="2608"/>
      <w:jc w:val="both"/>
    </w:pPr>
    <w:rPr>
      <w:rFonts w:ascii="Palatino Linotype" w:eastAsia="Times New Roman" w:hAnsi="Palatino Linotype" w:cs="Times New Roman"/>
      <w:color w:val="000000"/>
      <w:sz w:val="18"/>
      <w:szCs w:val="22"/>
      <w:lang w:eastAsia="de-DE" w:bidi="en-US"/>
    </w:rPr>
  </w:style>
  <w:style w:type="paragraph" w:customStyle="1" w:styleId="MDPI18keywords">
    <w:name w:val="MDPI_1.8_keywords"/>
    <w:next w:val="Normal"/>
    <w:qFormat/>
    <w:rsid w:val="00182C82"/>
    <w:pPr>
      <w:adjustRightInd w:val="0"/>
      <w:snapToGrid w:val="0"/>
      <w:spacing w:before="240" w:line="260" w:lineRule="atLeast"/>
      <w:ind w:left="2608"/>
      <w:jc w:val="both"/>
    </w:pPr>
    <w:rPr>
      <w:rFonts w:ascii="Palatino Linotype" w:eastAsia="Times New Roman" w:hAnsi="Palatino Linotype" w:cs="Times New Roman"/>
      <w:snapToGrid w:val="0"/>
      <w:color w:val="000000"/>
      <w:sz w:val="18"/>
      <w:szCs w:val="22"/>
      <w:lang w:eastAsia="de-DE" w:bidi="en-US"/>
    </w:rPr>
  </w:style>
  <w:style w:type="paragraph" w:customStyle="1" w:styleId="MDPI19line">
    <w:name w:val="MDPI_1.9_line"/>
    <w:qFormat/>
    <w:rsid w:val="00182C82"/>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 w:val="20"/>
      <w:lang w:eastAsia="de-DE" w:bidi="en-US"/>
    </w:rPr>
  </w:style>
  <w:style w:type="table" w:customStyle="1" w:styleId="Mdeck5tablebodythreelines">
    <w:name w:val="M_deck_5_table_body_three_lines"/>
    <w:basedOn w:val="TableNormal"/>
    <w:uiPriority w:val="99"/>
    <w:rsid w:val="00182C82"/>
    <w:pPr>
      <w:adjustRightInd w:val="0"/>
      <w:snapToGrid w:val="0"/>
      <w:spacing w:line="300" w:lineRule="exact"/>
      <w:jc w:val="center"/>
    </w:pPr>
    <w:rPr>
      <w:rFonts w:ascii="Times New Roman" w:eastAsia="SimSun" w:hAnsi="Times New Roman" w:cs="Times New Roman"/>
      <w:sz w:val="20"/>
      <w:szCs w:val="20"/>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182C82"/>
    <w:pPr>
      <w:spacing w:line="260" w:lineRule="atLeast"/>
      <w:jc w:val="both"/>
    </w:pPr>
    <w:rPr>
      <w:rFonts w:ascii="Palatino Linotype" w:eastAsia="SimSun" w:hAnsi="Palatino Linotype" w:cs="Times New Roman"/>
      <w:color w:val="000000"/>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182C82"/>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182C82"/>
    <w:rPr>
      <w:rFonts w:ascii="Palatino Linotype" w:eastAsia="SimSun" w:hAnsi="Palatino Linotype" w:cs="Times New Roman"/>
      <w:noProof/>
      <w:color w:val="000000"/>
      <w:sz w:val="20"/>
      <w:szCs w:val="18"/>
      <w:lang w:eastAsia="zh-CN"/>
    </w:rPr>
  </w:style>
  <w:style w:type="paragraph" w:styleId="Header">
    <w:name w:val="header"/>
    <w:basedOn w:val="Normal"/>
    <w:link w:val="HeaderChar"/>
    <w:uiPriority w:val="99"/>
    <w:rsid w:val="00182C82"/>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182C82"/>
    <w:rPr>
      <w:rFonts w:ascii="Palatino Linotype" w:eastAsia="SimSun" w:hAnsi="Palatino Linotype" w:cs="Times New Roman"/>
      <w:noProof/>
      <w:color w:val="000000"/>
      <w:sz w:val="20"/>
      <w:szCs w:val="18"/>
      <w:lang w:eastAsia="zh-CN"/>
    </w:rPr>
  </w:style>
  <w:style w:type="paragraph" w:customStyle="1" w:styleId="MDPIheaderjournallogo">
    <w:name w:val="MDPI_header_journal_logo"/>
    <w:qFormat/>
    <w:rsid w:val="00182C82"/>
    <w:pPr>
      <w:adjustRightInd w:val="0"/>
      <w:snapToGrid w:val="0"/>
      <w:spacing w:line="260" w:lineRule="atLeast"/>
      <w:jc w:val="both"/>
    </w:pPr>
    <w:rPr>
      <w:rFonts w:ascii="Palatino Linotype" w:eastAsia="Times New Roman" w:hAnsi="Palatino Linotype" w:cs="Times New Roman"/>
      <w:i/>
      <w:color w:val="000000"/>
      <w:szCs w:val="22"/>
      <w:lang w:eastAsia="de-CH"/>
    </w:rPr>
  </w:style>
  <w:style w:type="paragraph" w:customStyle="1" w:styleId="MDPI32textnoindent">
    <w:name w:val="MDPI_3.2_text_no_indent"/>
    <w:basedOn w:val="MDPI31text"/>
    <w:qFormat/>
    <w:rsid w:val="00182C82"/>
    <w:pPr>
      <w:ind w:firstLine="0"/>
    </w:pPr>
  </w:style>
  <w:style w:type="paragraph" w:customStyle="1" w:styleId="MDPI31text">
    <w:name w:val="MDPI_3.1_text"/>
    <w:qFormat/>
    <w:rsid w:val="00182C82"/>
    <w:pPr>
      <w:adjustRightInd w:val="0"/>
      <w:snapToGrid w:val="0"/>
      <w:spacing w:line="228" w:lineRule="auto"/>
      <w:ind w:left="2608" w:firstLine="425"/>
      <w:jc w:val="both"/>
    </w:pPr>
    <w:rPr>
      <w:rFonts w:ascii="Palatino Linotype" w:eastAsia="Times New Roman" w:hAnsi="Palatino Linotype" w:cs="Times New Roman"/>
      <w:snapToGrid w:val="0"/>
      <w:color w:val="000000"/>
      <w:sz w:val="20"/>
      <w:szCs w:val="22"/>
      <w:lang w:eastAsia="de-DE" w:bidi="en-US"/>
    </w:rPr>
  </w:style>
  <w:style w:type="paragraph" w:customStyle="1" w:styleId="MDPI33textspaceafter">
    <w:name w:val="MDPI_3.3_text_space_after"/>
    <w:qFormat/>
    <w:rsid w:val="00182C82"/>
    <w:pPr>
      <w:adjustRightInd w:val="0"/>
      <w:snapToGrid w:val="0"/>
      <w:spacing w:after="240" w:line="228" w:lineRule="auto"/>
      <w:ind w:left="2608"/>
      <w:jc w:val="both"/>
    </w:pPr>
    <w:rPr>
      <w:rFonts w:ascii="Palatino Linotype" w:eastAsia="Times New Roman" w:hAnsi="Palatino Linotype" w:cs="Times New Roman"/>
      <w:snapToGrid w:val="0"/>
      <w:color w:val="000000"/>
      <w:sz w:val="20"/>
      <w:szCs w:val="22"/>
      <w:lang w:eastAsia="de-DE" w:bidi="en-US"/>
    </w:rPr>
  </w:style>
  <w:style w:type="paragraph" w:customStyle="1" w:styleId="MDPI35textbeforelist">
    <w:name w:val="MDPI_3.5_text_before_list"/>
    <w:qFormat/>
    <w:rsid w:val="00182C82"/>
    <w:pPr>
      <w:adjustRightInd w:val="0"/>
      <w:snapToGrid w:val="0"/>
      <w:spacing w:line="228" w:lineRule="auto"/>
      <w:ind w:left="2608" w:firstLine="425"/>
      <w:jc w:val="both"/>
    </w:pPr>
    <w:rPr>
      <w:rFonts w:ascii="Palatino Linotype" w:eastAsia="Times New Roman" w:hAnsi="Palatino Linotype" w:cs="Times New Roman"/>
      <w:snapToGrid w:val="0"/>
      <w:color w:val="000000"/>
      <w:sz w:val="20"/>
      <w:szCs w:val="22"/>
      <w:lang w:eastAsia="de-DE" w:bidi="en-US"/>
    </w:rPr>
  </w:style>
  <w:style w:type="paragraph" w:customStyle="1" w:styleId="MDPI36textafterlist">
    <w:name w:val="MDPI_3.6_text_after_list"/>
    <w:qFormat/>
    <w:rsid w:val="00182C82"/>
    <w:pPr>
      <w:adjustRightInd w:val="0"/>
      <w:snapToGrid w:val="0"/>
      <w:spacing w:before="120" w:line="228" w:lineRule="auto"/>
      <w:ind w:left="2608"/>
      <w:jc w:val="both"/>
    </w:pPr>
    <w:rPr>
      <w:rFonts w:ascii="Palatino Linotype" w:eastAsia="Times New Roman" w:hAnsi="Palatino Linotype" w:cs="Times New Roman"/>
      <w:snapToGrid w:val="0"/>
      <w:color w:val="000000"/>
      <w:sz w:val="20"/>
      <w:szCs w:val="22"/>
      <w:lang w:eastAsia="de-DE" w:bidi="en-US"/>
    </w:rPr>
  </w:style>
  <w:style w:type="paragraph" w:customStyle="1" w:styleId="MDPI37itemize">
    <w:name w:val="MDPI_3.7_itemize"/>
    <w:qFormat/>
    <w:rsid w:val="00182C82"/>
    <w:pPr>
      <w:numPr>
        <w:numId w:val="13"/>
      </w:numPr>
      <w:adjustRightInd w:val="0"/>
      <w:snapToGrid w:val="0"/>
      <w:spacing w:line="228" w:lineRule="auto"/>
      <w:jc w:val="both"/>
    </w:pPr>
    <w:rPr>
      <w:rFonts w:ascii="Palatino Linotype" w:eastAsia="Times New Roman" w:hAnsi="Palatino Linotype" w:cs="Times New Roman"/>
      <w:color w:val="000000"/>
      <w:sz w:val="20"/>
      <w:szCs w:val="22"/>
      <w:lang w:eastAsia="de-DE" w:bidi="en-US"/>
    </w:rPr>
  </w:style>
  <w:style w:type="paragraph" w:customStyle="1" w:styleId="MDPI38bullet">
    <w:name w:val="MDPI_3.8_bullet"/>
    <w:qFormat/>
    <w:rsid w:val="00182C82"/>
    <w:pPr>
      <w:numPr>
        <w:numId w:val="10"/>
      </w:numPr>
      <w:adjustRightInd w:val="0"/>
      <w:snapToGrid w:val="0"/>
      <w:spacing w:line="228" w:lineRule="auto"/>
      <w:jc w:val="both"/>
    </w:pPr>
    <w:rPr>
      <w:rFonts w:ascii="Palatino Linotype" w:eastAsia="Times New Roman" w:hAnsi="Palatino Linotype" w:cs="Times New Roman"/>
      <w:color w:val="000000"/>
      <w:sz w:val="20"/>
      <w:szCs w:val="22"/>
      <w:lang w:eastAsia="de-DE" w:bidi="en-US"/>
    </w:rPr>
  </w:style>
  <w:style w:type="paragraph" w:customStyle="1" w:styleId="MDPI39equation">
    <w:name w:val="MDPI_3.9_equation"/>
    <w:qFormat/>
    <w:rsid w:val="00182C82"/>
    <w:pPr>
      <w:adjustRightInd w:val="0"/>
      <w:snapToGrid w:val="0"/>
      <w:spacing w:before="120" w:after="120" w:line="260" w:lineRule="atLeast"/>
      <w:ind w:left="709"/>
      <w:jc w:val="center"/>
    </w:pPr>
    <w:rPr>
      <w:rFonts w:ascii="Palatino Linotype" w:eastAsia="Times New Roman" w:hAnsi="Palatino Linotype" w:cs="Times New Roman"/>
      <w:snapToGrid w:val="0"/>
      <w:color w:val="000000"/>
      <w:sz w:val="20"/>
      <w:szCs w:val="22"/>
      <w:lang w:eastAsia="de-DE" w:bidi="en-US"/>
    </w:rPr>
  </w:style>
  <w:style w:type="paragraph" w:customStyle="1" w:styleId="MDPI3aequationnumber">
    <w:name w:val="MDPI_3.a_equation_number"/>
    <w:qFormat/>
    <w:rsid w:val="00182C82"/>
    <w:pPr>
      <w:spacing w:before="120" w:after="120"/>
      <w:jc w:val="right"/>
    </w:pPr>
    <w:rPr>
      <w:rFonts w:ascii="Palatino Linotype" w:eastAsia="Times New Roman" w:hAnsi="Palatino Linotype" w:cs="Times New Roman"/>
      <w:snapToGrid w:val="0"/>
      <w:color w:val="000000"/>
      <w:sz w:val="20"/>
      <w:szCs w:val="22"/>
      <w:lang w:eastAsia="de-DE" w:bidi="en-US"/>
    </w:rPr>
  </w:style>
  <w:style w:type="paragraph" w:customStyle="1" w:styleId="MDPI41tablecaption">
    <w:name w:val="MDPI_4.1_table_caption"/>
    <w:qFormat/>
    <w:rsid w:val="00182C82"/>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182C82"/>
    <w:pPr>
      <w:adjustRightInd w:val="0"/>
      <w:snapToGrid w:val="0"/>
      <w:spacing w:line="260" w:lineRule="atLeast"/>
      <w:jc w:val="center"/>
    </w:pPr>
    <w:rPr>
      <w:rFonts w:ascii="Palatino Linotype" w:eastAsia="Times New Roman" w:hAnsi="Palatino Linotype" w:cs="Times New Roman"/>
      <w:snapToGrid w:val="0"/>
      <w:color w:val="000000"/>
      <w:sz w:val="20"/>
      <w:szCs w:val="20"/>
      <w:lang w:eastAsia="de-DE" w:bidi="en-US"/>
    </w:rPr>
  </w:style>
  <w:style w:type="paragraph" w:customStyle="1" w:styleId="MDPI43tablefooter">
    <w:name w:val="MDPI_4.3_table_footer"/>
    <w:next w:val="MDPI31text"/>
    <w:qFormat/>
    <w:rsid w:val="00182C82"/>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182C82"/>
    <w:pPr>
      <w:adjustRightInd w:val="0"/>
      <w:snapToGrid w:val="0"/>
      <w:spacing w:before="120" w:after="240" w:line="228" w:lineRule="auto"/>
      <w:ind w:left="2608"/>
      <w:jc w:val="both"/>
    </w:pPr>
    <w:rPr>
      <w:rFonts w:ascii="Palatino Linotype" w:eastAsia="Times New Roman" w:hAnsi="Palatino Linotype" w:cs="Times New Roman"/>
      <w:color w:val="000000"/>
      <w:sz w:val="18"/>
      <w:szCs w:val="20"/>
      <w:lang w:eastAsia="de-DE" w:bidi="en-US"/>
    </w:rPr>
  </w:style>
  <w:style w:type="paragraph" w:customStyle="1" w:styleId="MDPI52figure">
    <w:name w:val="MDPI_5.2_figure"/>
    <w:qFormat/>
    <w:rsid w:val="00182C82"/>
    <w:pPr>
      <w:adjustRightInd w:val="0"/>
      <w:snapToGrid w:val="0"/>
      <w:spacing w:before="240" w:after="120"/>
      <w:jc w:val="center"/>
    </w:pPr>
    <w:rPr>
      <w:rFonts w:ascii="Palatino Linotype" w:eastAsia="Times New Roman" w:hAnsi="Palatino Linotype" w:cs="Times New Roman"/>
      <w:snapToGrid w:val="0"/>
      <w:color w:val="000000"/>
      <w:sz w:val="20"/>
      <w:szCs w:val="20"/>
      <w:lang w:eastAsia="de-DE" w:bidi="en-US"/>
    </w:rPr>
  </w:style>
  <w:style w:type="paragraph" w:customStyle="1" w:styleId="MDPIfooterfirstpage">
    <w:name w:val="MDPI_footer_firstpage"/>
    <w:qFormat/>
    <w:rsid w:val="00182C82"/>
    <w:pPr>
      <w:tabs>
        <w:tab w:val="right" w:pos="8845"/>
      </w:tabs>
      <w:spacing w:line="160" w:lineRule="exact"/>
    </w:pPr>
    <w:rPr>
      <w:rFonts w:ascii="Palatino Linotype" w:eastAsia="Times New Roman" w:hAnsi="Palatino Linotype" w:cs="Times New Roman"/>
      <w:color w:val="000000"/>
      <w:sz w:val="16"/>
      <w:szCs w:val="20"/>
      <w:lang w:eastAsia="de-DE"/>
    </w:rPr>
  </w:style>
  <w:style w:type="paragraph" w:customStyle="1" w:styleId="MDPI23heading3">
    <w:name w:val="MDPI_2.3_heading3"/>
    <w:qFormat/>
    <w:rsid w:val="00182C82"/>
    <w:pPr>
      <w:adjustRightInd w:val="0"/>
      <w:snapToGrid w:val="0"/>
      <w:spacing w:before="60" w:after="60" w:line="228" w:lineRule="auto"/>
      <w:ind w:left="2608"/>
      <w:outlineLvl w:val="2"/>
    </w:pPr>
    <w:rPr>
      <w:rFonts w:ascii="Palatino Linotype" w:eastAsia="Times New Roman" w:hAnsi="Palatino Linotype" w:cs="Times New Roman"/>
      <w:snapToGrid w:val="0"/>
      <w:color w:val="000000"/>
      <w:sz w:val="20"/>
      <w:szCs w:val="22"/>
      <w:lang w:eastAsia="de-DE" w:bidi="en-US"/>
    </w:rPr>
  </w:style>
  <w:style w:type="paragraph" w:customStyle="1" w:styleId="MDPI21heading1">
    <w:name w:val="MDPI_2.1_heading1"/>
    <w:qFormat/>
    <w:rsid w:val="00182C82"/>
    <w:pPr>
      <w:adjustRightInd w:val="0"/>
      <w:snapToGrid w:val="0"/>
      <w:spacing w:before="240" w:after="60" w:line="228" w:lineRule="auto"/>
      <w:ind w:left="2608"/>
      <w:outlineLvl w:val="0"/>
    </w:pPr>
    <w:rPr>
      <w:rFonts w:ascii="Palatino Linotype" w:eastAsia="Times New Roman" w:hAnsi="Palatino Linotype" w:cs="Times New Roman"/>
      <w:b/>
      <w:snapToGrid w:val="0"/>
      <w:color w:val="000000"/>
      <w:sz w:val="20"/>
      <w:szCs w:val="22"/>
      <w:lang w:eastAsia="de-DE" w:bidi="en-US"/>
    </w:rPr>
  </w:style>
  <w:style w:type="paragraph" w:customStyle="1" w:styleId="MDPI22heading2">
    <w:name w:val="MDPI_2.2_heading2"/>
    <w:qFormat/>
    <w:rsid w:val="00182C82"/>
    <w:pPr>
      <w:adjustRightInd w:val="0"/>
      <w:snapToGrid w:val="0"/>
      <w:spacing w:before="60" w:after="60" w:line="228" w:lineRule="auto"/>
      <w:ind w:left="2608"/>
      <w:outlineLvl w:val="1"/>
    </w:pPr>
    <w:rPr>
      <w:rFonts w:ascii="Palatino Linotype" w:eastAsia="Times New Roman" w:hAnsi="Palatino Linotype" w:cs="Times New Roman"/>
      <w:i/>
      <w:noProof/>
      <w:snapToGrid w:val="0"/>
      <w:color w:val="000000"/>
      <w:sz w:val="20"/>
      <w:szCs w:val="22"/>
      <w:lang w:eastAsia="de-DE" w:bidi="en-US"/>
    </w:rPr>
  </w:style>
  <w:style w:type="paragraph" w:customStyle="1" w:styleId="MDPI71References">
    <w:name w:val="MDPI_7.1_References"/>
    <w:qFormat/>
    <w:rsid w:val="00182C82"/>
    <w:pPr>
      <w:numPr>
        <w:numId w:val="14"/>
      </w:numPr>
      <w:adjustRightInd w:val="0"/>
      <w:snapToGrid w:val="0"/>
      <w:spacing w:line="228" w:lineRule="auto"/>
      <w:jc w:val="both"/>
    </w:pPr>
    <w:rPr>
      <w:rFonts w:ascii="Palatino Linotype" w:eastAsia="Times New Roman" w:hAnsi="Palatino Linotype" w:cs="Times New Roman"/>
      <w:color w:val="000000"/>
      <w:sz w:val="18"/>
      <w:szCs w:val="20"/>
      <w:lang w:eastAsia="de-DE" w:bidi="en-US"/>
    </w:rPr>
  </w:style>
  <w:style w:type="character" w:styleId="LineNumber">
    <w:name w:val="line number"/>
    <w:uiPriority w:val="99"/>
    <w:rsid w:val="00182C82"/>
    <w:rPr>
      <w:rFonts w:ascii="Palatino Linotype" w:hAnsi="Palatino Linotype"/>
      <w:sz w:val="16"/>
    </w:rPr>
  </w:style>
  <w:style w:type="table" w:customStyle="1" w:styleId="MDPI41threelinetable">
    <w:name w:val="MDPI_4.1_three_line_table"/>
    <w:basedOn w:val="TableNormal"/>
    <w:uiPriority w:val="99"/>
    <w:rsid w:val="00182C82"/>
    <w:pPr>
      <w:adjustRightInd w:val="0"/>
      <w:snapToGrid w:val="0"/>
      <w:jc w:val="center"/>
    </w:pPr>
    <w:rPr>
      <w:rFonts w:ascii="Palatino Linotype" w:eastAsia="SimSun" w:hAnsi="Palatino Linotype" w:cs="Times New Roman"/>
      <w:color w:val="000000"/>
      <w:sz w:val="20"/>
      <w:szCs w:val="20"/>
      <w:lang w:eastAsia="zh-CN"/>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table" w:styleId="PlainTable4">
    <w:name w:val="Plain Table 4"/>
    <w:basedOn w:val="TableNormal"/>
    <w:uiPriority w:val="44"/>
    <w:rsid w:val="00182C82"/>
    <w:rPr>
      <w:rFonts w:ascii="Calibri" w:eastAsia="SimSun" w:hAnsi="Calibri" w:cs="Times New Roman"/>
      <w:sz w:val="20"/>
      <w:szCs w:val="20"/>
      <w:lang w:eastAsia="zh-C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182C82"/>
    <w:pPr>
      <w:adjustRightInd w:val="0"/>
      <w:snapToGrid w:val="0"/>
      <w:spacing w:before="240" w:line="228" w:lineRule="auto"/>
      <w:ind w:left="2608"/>
      <w:jc w:val="both"/>
    </w:pPr>
    <w:rPr>
      <w:rFonts w:ascii="Palatino Linotype" w:eastAsia="Times New Roman" w:hAnsi="Palatino Linotype" w:cs="Times New Roman"/>
      <w:snapToGrid w:val="0"/>
      <w:color w:val="000000"/>
      <w:sz w:val="20"/>
      <w:szCs w:val="22"/>
      <w:lang w:eastAsia="de-DE" w:bidi="en-US"/>
    </w:rPr>
  </w:style>
  <w:style w:type="paragraph" w:customStyle="1" w:styleId="MDPI81theorem">
    <w:name w:val="MDPI_8.1_theorem"/>
    <w:qFormat/>
    <w:rsid w:val="00182C82"/>
    <w:pPr>
      <w:adjustRightInd w:val="0"/>
      <w:snapToGrid w:val="0"/>
      <w:spacing w:line="228" w:lineRule="auto"/>
      <w:ind w:left="2608"/>
      <w:jc w:val="both"/>
    </w:pPr>
    <w:rPr>
      <w:rFonts w:ascii="Palatino Linotype" w:eastAsia="Times New Roman" w:hAnsi="Palatino Linotype" w:cs="Times New Roman"/>
      <w:i/>
      <w:snapToGrid w:val="0"/>
      <w:color w:val="000000"/>
      <w:sz w:val="20"/>
      <w:szCs w:val="22"/>
      <w:lang w:eastAsia="de-DE" w:bidi="en-US"/>
    </w:rPr>
  </w:style>
  <w:style w:type="paragraph" w:customStyle="1" w:styleId="MDPI82proof">
    <w:name w:val="MDPI_8.2_proof"/>
    <w:qFormat/>
    <w:rsid w:val="00182C82"/>
    <w:pPr>
      <w:adjustRightInd w:val="0"/>
      <w:snapToGrid w:val="0"/>
      <w:spacing w:line="228" w:lineRule="auto"/>
      <w:ind w:left="2608"/>
      <w:jc w:val="both"/>
    </w:pPr>
    <w:rPr>
      <w:rFonts w:ascii="Palatino Linotype" w:eastAsia="Times New Roman" w:hAnsi="Palatino Linotype" w:cs="Times New Roman"/>
      <w:snapToGrid w:val="0"/>
      <w:color w:val="000000"/>
      <w:sz w:val="20"/>
      <w:szCs w:val="22"/>
      <w:lang w:eastAsia="de-DE" w:bidi="en-US"/>
    </w:rPr>
  </w:style>
  <w:style w:type="paragraph" w:customStyle="1" w:styleId="MDPI61Citation">
    <w:name w:val="MDPI_6.1_Citation"/>
    <w:qFormat/>
    <w:rsid w:val="00182C82"/>
    <w:pPr>
      <w:adjustRightInd w:val="0"/>
      <w:snapToGrid w:val="0"/>
      <w:spacing w:line="240" w:lineRule="atLeast"/>
      <w:ind w:right="113"/>
    </w:pPr>
    <w:rPr>
      <w:rFonts w:ascii="Palatino Linotype" w:eastAsia="SimSun" w:hAnsi="Palatino Linotype" w:cs="Cordia New"/>
      <w:sz w:val="14"/>
      <w:szCs w:val="22"/>
      <w:lang w:eastAsia="zh-CN"/>
    </w:rPr>
  </w:style>
  <w:style w:type="paragraph" w:customStyle="1" w:styleId="MDPI62BackMatter">
    <w:name w:val="MDPI_6.2_BackMatter"/>
    <w:qFormat/>
    <w:rsid w:val="00182C82"/>
    <w:pPr>
      <w:adjustRightInd w:val="0"/>
      <w:snapToGrid w:val="0"/>
      <w:spacing w:after="120" w:line="228" w:lineRule="auto"/>
      <w:ind w:left="2608"/>
      <w:jc w:val="both"/>
    </w:pPr>
    <w:rPr>
      <w:rFonts w:ascii="Palatino Linotype" w:eastAsia="Times New Roman" w:hAnsi="Palatino Linotype" w:cs="Times New Roman"/>
      <w:snapToGrid w:val="0"/>
      <w:color w:val="000000"/>
      <w:sz w:val="18"/>
      <w:szCs w:val="20"/>
      <w:lang w:bidi="en-US"/>
    </w:rPr>
  </w:style>
  <w:style w:type="paragraph" w:customStyle="1" w:styleId="MDPI63Notes">
    <w:name w:val="MDPI_6.3_Notes"/>
    <w:qFormat/>
    <w:rsid w:val="00182C82"/>
    <w:pPr>
      <w:adjustRightInd w:val="0"/>
      <w:snapToGrid w:val="0"/>
      <w:spacing w:before="240" w:line="228" w:lineRule="auto"/>
      <w:jc w:val="both"/>
    </w:pPr>
    <w:rPr>
      <w:rFonts w:ascii="Palatino Linotype" w:eastAsia="SimSun" w:hAnsi="Palatino Linotype" w:cs="Times New Roman"/>
      <w:snapToGrid w:val="0"/>
      <w:color w:val="000000"/>
      <w:sz w:val="18"/>
      <w:szCs w:val="20"/>
      <w:lang w:bidi="en-US"/>
    </w:rPr>
  </w:style>
  <w:style w:type="paragraph" w:customStyle="1" w:styleId="MDPI15academiceditor">
    <w:name w:val="MDPI_1.5_academic_editor"/>
    <w:qFormat/>
    <w:rsid w:val="00182C82"/>
    <w:pPr>
      <w:adjustRightInd w:val="0"/>
      <w:snapToGrid w:val="0"/>
      <w:spacing w:before="120" w:line="240" w:lineRule="atLeast"/>
      <w:ind w:right="113"/>
    </w:pPr>
    <w:rPr>
      <w:rFonts w:ascii="Palatino Linotype" w:eastAsia="Times New Roman" w:hAnsi="Palatino Linotype" w:cs="Times New Roman"/>
      <w:color w:val="000000"/>
      <w:sz w:val="14"/>
      <w:szCs w:val="22"/>
      <w:lang w:eastAsia="de-DE" w:bidi="en-US"/>
    </w:rPr>
  </w:style>
  <w:style w:type="paragraph" w:customStyle="1" w:styleId="MDPI19classification">
    <w:name w:val="MDPI_1.9_classification"/>
    <w:qFormat/>
    <w:rsid w:val="00182C82"/>
    <w:pPr>
      <w:spacing w:before="240" w:line="260" w:lineRule="atLeast"/>
      <w:ind w:left="113"/>
      <w:jc w:val="both"/>
    </w:pPr>
    <w:rPr>
      <w:rFonts w:ascii="Palatino Linotype" w:eastAsia="Times New Roman" w:hAnsi="Palatino Linotype" w:cs="Times New Roman"/>
      <w:b/>
      <w:color w:val="000000"/>
      <w:sz w:val="20"/>
      <w:szCs w:val="22"/>
      <w:lang w:eastAsia="de-DE" w:bidi="en-US"/>
    </w:rPr>
  </w:style>
  <w:style w:type="paragraph" w:customStyle="1" w:styleId="MDPI411onetablecaption">
    <w:name w:val="MDPI_4.1.1_one_table_caption"/>
    <w:qFormat/>
    <w:rsid w:val="00182C82"/>
    <w:pPr>
      <w:adjustRightInd w:val="0"/>
      <w:snapToGrid w:val="0"/>
      <w:spacing w:before="240" w:after="120" w:line="260" w:lineRule="atLeast"/>
      <w:jc w:val="center"/>
    </w:pPr>
    <w:rPr>
      <w:rFonts w:ascii="Palatino Linotype" w:eastAsia="SimSun" w:hAnsi="Palatino Linotype" w:cs="Cordia New"/>
      <w:noProof/>
      <w:color w:val="000000"/>
      <w:sz w:val="18"/>
      <w:szCs w:val="22"/>
      <w:lang w:eastAsia="zh-CN" w:bidi="en-US"/>
    </w:rPr>
  </w:style>
  <w:style w:type="paragraph" w:customStyle="1" w:styleId="MDPI511onefigurecaption">
    <w:name w:val="MDPI_5.1.1_one_figure_caption"/>
    <w:qFormat/>
    <w:rsid w:val="00182C82"/>
    <w:pPr>
      <w:adjustRightInd w:val="0"/>
      <w:snapToGrid w:val="0"/>
      <w:spacing w:before="240" w:after="120" w:line="260" w:lineRule="atLeast"/>
      <w:jc w:val="center"/>
    </w:pPr>
    <w:rPr>
      <w:rFonts w:ascii="Palatino Linotype" w:eastAsia="SimSun" w:hAnsi="Palatino Linotype" w:cs="Times New Roman"/>
      <w:noProof/>
      <w:color w:val="000000"/>
      <w:sz w:val="18"/>
      <w:szCs w:val="20"/>
      <w:lang w:eastAsia="zh-CN" w:bidi="en-US"/>
    </w:rPr>
  </w:style>
  <w:style w:type="paragraph" w:customStyle="1" w:styleId="MDPI72Copyright">
    <w:name w:val="MDPI_7.2_Copyright"/>
    <w:qFormat/>
    <w:rsid w:val="00182C82"/>
    <w:pPr>
      <w:adjustRightInd w:val="0"/>
      <w:snapToGrid w:val="0"/>
      <w:spacing w:before="60" w:line="240" w:lineRule="atLeast"/>
      <w:ind w:right="113"/>
      <w:jc w:val="both"/>
    </w:pPr>
    <w:rPr>
      <w:rFonts w:ascii="Palatino Linotype" w:eastAsia="Times New Roman" w:hAnsi="Palatino Linotype" w:cs="Times New Roman"/>
      <w:noProof/>
      <w:snapToGrid w:val="0"/>
      <w:color w:val="000000"/>
      <w:sz w:val="14"/>
      <w:szCs w:val="20"/>
      <w:lang w:val="en-GB" w:eastAsia="en-GB"/>
    </w:rPr>
  </w:style>
  <w:style w:type="paragraph" w:customStyle="1" w:styleId="MDPI73CopyrightImage">
    <w:name w:val="MDPI_7.3_CopyrightImage"/>
    <w:rsid w:val="00182C82"/>
    <w:pPr>
      <w:adjustRightInd w:val="0"/>
      <w:snapToGrid w:val="0"/>
      <w:spacing w:after="100" w:line="260" w:lineRule="atLeast"/>
      <w:jc w:val="right"/>
    </w:pPr>
    <w:rPr>
      <w:rFonts w:ascii="Palatino Linotype" w:eastAsia="Times New Roman" w:hAnsi="Palatino Linotype" w:cs="Times New Roman"/>
      <w:color w:val="000000"/>
      <w:sz w:val="20"/>
      <w:szCs w:val="20"/>
      <w:lang w:eastAsia="de-CH"/>
    </w:rPr>
  </w:style>
  <w:style w:type="paragraph" w:customStyle="1" w:styleId="MDPIequationFram">
    <w:name w:val="MDPI_equationFram"/>
    <w:qFormat/>
    <w:rsid w:val="00182C82"/>
    <w:pPr>
      <w:adjustRightInd w:val="0"/>
      <w:snapToGrid w:val="0"/>
      <w:spacing w:before="120" w:after="120"/>
      <w:jc w:val="center"/>
    </w:pPr>
    <w:rPr>
      <w:rFonts w:ascii="Palatino Linotype" w:eastAsia="Times New Roman" w:hAnsi="Palatino Linotype" w:cs="Times New Roman"/>
      <w:snapToGrid w:val="0"/>
      <w:color w:val="000000"/>
      <w:sz w:val="20"/>
      <w:szCs w:val="22"/>
      <w:lang w:eastAsia="de-DE" w:bidi="en-US"/>
    </w:rPr>
  </w:style>
  <w:style w:type="paragraph" w:customStyle="1" w:styleId="MDPIfooter">
    <w:name w:val="MDPI_footer"/>
    <w:qFormat/>
    <w:rsid w:val="00182C82"/>
    <w:pPr>
      <w:adjustRightInd w:val="0"/>
      <w:snapToGrid w:val="0"/>
      <w:spacing w:before="120" w:line="260" w:lineRule="atLeast"/>
      <w:jc w:val="center"/>
    </w:pPr>
    <w:rPr>
      <w:rFonts w:ascii="Palatino Linotype" w:eastAsia="Times New Roman" w:hAnsi="Palatino Linotype" w:cs="Times New Roman"/>
      <w:color w:val="000000"/>
      <w:sz w:val="20"/>
      <w:szCs w:val="20"/>
      <w:lang w:eastAsia="de-DE"/>
    </w:rPr>
  </w:style>
  <w:style w:type="paragraph" w:customStyle="1" w:styleId="MDPIheader">
    <w:name w:val="MDPI_header"/>
    <w:qFormat/>
    <w:rsid w:val="00182C82"/>
    <w:pPr>
      <w:adjustRightInd w:val="0"/>
      <w:snapToGrid w:val="0"/>
      <w:spacing w:after="240" w:line="260" w:lineRule="atLeast"/>
      <w:jc w:val="both"/>
    </w:pPr>
    <w:rPr>
      <w:rFonts w:ascii="Palatino Linotype" w:eastAsia="Times New Roman" w:hAnsi="Palatino Linotype" w:cs="Times New Roman"/>
      <w:iCs/>
      <w:color w:val="000000"/>
      <w:sz w:val="16"/>
      <w:szCs w:val="20"/>
      <w:lang w:eastAsia="de-DE"/>
    </w:rPr>
  </w:style>
  <w:style w:type="paragraph" w:customStyle="1" w:styleId="MDPIheadercitation">
    <w:name w:val="MDPI_header_citation"/>
    <w:rsid w:val="00182C82"/>
    <w:pPr>
      <w:spacing w:after="240"/>
    </w:pPr>
    <w:rPr>
      <w:rFonts w:ascii="Palatino Linotype" w:eastAsia="Times New Roman" w:hAnsi="Palatino Linotype" w:cs="Times New Roman"/>
      <w:snapToGrid w:val="0"/>
      <w:color w:val="000000"/>
      <w:sz w:val="18"/>
      <w:szCs w:val="20"/>
      <w:lang w:eastAsia="de-DE" w:bidi="en-US"/>
    </w:rPr>
  </w:style>
  <w:style w:type="paragraph" w:customStyle="1" w:styleId="MDPIheadermdpilogo">
    <w:name w:val="MDPI_header_mdpi_logo"/>
    <w:qFormat/>
    <w:rsid w:val="00182C82"/>
    <w:pPr>
      <w:adjustRightInd w:val="0"/>
      <w:snapToGrid w:val="0"/>
      <w:spacing w:line="260" w:lineRule="atLeast"/>
      <w:jc w:val="right"/>
    </w:pPr>
    <w:rPr>
      <w:rFonts w:ascii="Palatino Linotype" w:eastAsia="Times New Roman" w:hAnsi="Palatino Linotype" w:cs="Times New Roman"/>
      <w:color w:val="000000"/>
      <w:szCs w:val="22"/>
      <w:lang w:eastAsia="de-CH"/>
    </w:rPr>
  </w:style>
  <w:style w:type="table" w:customStyle="1" w:styleId="MDPITable">
    <w:name w:val="MDPI_Table"/>
    <w:basedOn w:val="TableNormal"/>
    <w:uiPriority w:val="99"/>
    <w:rsid w:val="00182C82"/>
    <w:rPr>
      <w:rFonts w:ascii="Palatino Linotype" w:eastAsia="SimSun" w:hAnsi="Palatino Linotype" w:cs="Times New Roman"/>
      <w:color w:val="000000"/>
      <w:sz w:val="20"/>
      <w:szCs w:val="20"/>
      <w:lang w:val="en-CA"/>
    </w:rPr>
    <w:tblPr>
      <w:tblCellMar>
        <w:left w:w="0" w:type="dxa"/>
        <w:right w:w="0" w:type="dxa"/>
      </w:tblCellMar>
    </w:tblPr>
  </w:style>
  <w:style w:type="paragraph" w:customStyle="1" w:styleId="MDPItext">
    <w:name w:val="MDPI_text"/>
    <w:qFormat/>
    <w:rsid w:val="00182C82"/>
    <w:pPr>
      <w:spacing w:line="260" w:lineRule="atLeast"/>
      <w:ind w:left="425" w:right="425" w:firstLine="284"/>
      <w:jc w:val="both"/>
    </w:pPr>
    <w:rPr>
      <w:rFonts w:ascii="Times New Roman" w:eastAsia="Times New Roman" w:hAnsi="Times New Roman" w:cs="Times New Roman"/>
      <w:noProof/>
      <w:snapToGrid w:val="0"/>
      <w:color w:val="000000"/>
      <w:sz w:val="22"/>
      <w:szCs w:val="22"/>
      <w:lang w:eastAsia="de-DE" w:bidi="en-US"/>
    </w:rPr>
  </w:style>
  <w:style w:type="paragraph" w:customStyle="1" w:styleId="MDPItitle">
    <w:name w:val="MDPI_title"/>
    <w:qFormat/>
    <w:rsid w:val="00182C82"/>
    <w:pPr>
      <w:adjustRightInd w:val="0"/>
      <w:snapToGrid w:val="0"/>
      <w:spacing w:after="240" w:line="260" w:lineRule="atLeast"/>
      <w:jc w:val="both"/>
    </w:pPr>
    <w:rPr>
      <w:rFonts w:ascii="Palatino Linotype" w:eastAsia="Times New Roman" w:hAnsi="Palatino Linotype" w:cs="Times New Roman"/>
      <w:b/>
      <w:snapToGrid w:val="0"/>
      <w:color w:val="000000"/>
      <w:sz w:val="36"/>
      <w:szCs w:val="20"/>
      <w:lang w:eastAsia="de-DE" w:bidi="en-US"/>
    </w:rPr>
  </w:style>
  <w:style w:type="character" w:customStyle="1" w:styleId="apple-converted-space">
    <w:name w:val="apple-converted-space"/>
    <w:rsid w:val="00182C82"/>
  </w:style>
  <w:style w:type="paragraph" w:styleId="BodyText">
    <w:name w:val="Body Text"/>
    <w:link w:val="BodyTextChar"/>
    <w:rsid w:val="00182C82"/>
    <w:pPr>
      <w:spacing w:after="120" w:line="340" w:lineRule="atLeast"/>
      <w:jc w:val="both"/>
    </w:pPr>
    <w:rPr>
      <w:rFonts w:ascii="Palatino Linotype" w:eastAsia="SimSun" w:hAnsi="Palatino Linotype" w:cs="Times New Roman"/>
      <w:color w:val="000000"/>
      <w:szCs w:val="20"/>
      <w:lang w:eastAsia="de-DE"/>
    </w:rPr>
  </w:style>
  <w:style w:type="character" w:customStyle="1" w:styleId="BodyTextChar">
    <w:name w:val="Body Text Char"/>
    <w:link w:val="BodyText"/>
    <w:rsid w:val="00182C82"/>
    <w:rPr>
      <w:rFonts w:ascii="Palatino Linotype" w:eastAsia="SimSun" w:hAnsi="Palatino Linotype" w:cs="Times New Roman"/>
      <w:color w:val="000000"/>
      <w:szCs w:val="20"/>
      <w:lang w:eastAsia="de-DE"/>
    </w:rPr>
  </w:style>
  <w:style w:type="character" w:styleId="EndnoteReference">
    <w:name w:val="endnote reference"/>
    <w:rsid w:val="00182C82"/>
    <w:rPr>
      <w:vertAlign w:val="superscript"/>
    </w:rPr>
  </w:style>
  <w:style w:type="paragraph" w:styleId="EndnoteText">
    <w:name w:val="endnote text"/>
    <w:basedOn w:val="Normal"/>
    <w:link w:val="EndnoteTextChar"/>
    <w:semiHidden/>
    <w:unhideWhenUsed/>
    <w:rsid w:val="00182C82"/>
  </w:style>
  <w:style w:type="character" w:customStyle="1" w:styleId="EndnoteTextChar">
    <w:name w:val="Endnote Text Char"/>
    <w:link w:val="EndnoteText"/>
    <w:semiHidden/>
    <w:rsid w:val="00182C82"/>
    <w:rPr>
      <w:rFonts w:ascii="Palatino Linotype" w:eastAsia="SimSun" w:hAnsi="Palatino Linotype" w:cs="Times New Roman"/>
      <w:noProof/>
      <w:color w:val="000000"/>
      <w:sz w:val="20"/>
      <w:szCs w:val="20"/>
      <w:lang w:eastAsia="zh-CN"/>
    </w:rPr>
  </w:style>
  <w:style w:type="paragraph" w:styleId="FootnoteText">
    <w:name w:val="footnote text"/>
    <w:basedOn w:val="Normal"/>
    <w:link w:val="FootnoteTextChar"/>
    <w:semiHidden/>
    <w:unhideWhenUsed/>
    <w:rsid w:val="00182C82"/>
  </w:style>
  <w:style w:type="character" w:customStyle="1" w:styleId="FootnoteTextChar">
    <w:name w:val="Footnote Text Char"/>
    <w:link w:val="FootnoteText"/>
    <w:semiHidden/>
    <w:rsid w:val="00182C82"/>
    <w:rPr>
      <w:rFonts w:ascii="Palatino Linotype" w:eastAsia="SimSun" w:hAnsi="Palatino Linotype" w:cs="Times New Roman"/>
      <w:noProof/>
      <w:color w:val="000000"/>
      <w:sz w:val="20"/>
      <w:szCs w:val="20"/>
      <w:lang w:eastAsia="zh-CN"/>
    </w:rPr>
  </w:style>
  <w:style w:type="paragraph" w:customStyle="1" w:styleId="MsoFootnoteText0">
    <w:name w:val="MsoFootnoteText"/>
    <w:basedOn w:val="NormalWeb"/>
    <w:qFormat/>
    <w:rsid w:val="00182C82"/>
    <w:rPr>
      <w:rFonts w:ascii="Times New Roman" w:hAnsi="Times New Roman"/>
    </w:rPr>
  </w:style>
  <w:style w:type="character" w:styleId="PageNumber">
    <w:name w:val="page number"/>
    <w:rsid w:val="00182C82"/>
  </w:style>
  <w:style w:type="character" w:styleId="PlaceholderText">
    <w:name w:val="Placeholder Text"/>
    <w:uiPriority w:val="99"/>
    <w:semiHidden/>
    <w:rsid w:val="00182C82"/>
    <w:rPr>
      <w:color w:val="808080"/>
    </w:rPr>
  </w:style>
  <w:style w:type="paragraph" w:customStyle="1" w:styleId="MDPI71FootNotes">
    <w:name w:val="MDPI_7.1_FootNotes"/>
    <w:qFormat/>
    <w:rsid w:val="00182C82"/>
    <w:pPr>
      <w:numPr>
        <w:numId w:val="12"/>
      </w:numPr>
      <w:adjustRightInd w:val="0"/>
      <w:snapToGrid w:val="0"/>
      <w:spacing w:line="228" w:lineRule="auto"/>
    </w:pPr>
    <w:rPr>
      <w:rFonts w:ascii="Palatino Linotype" w:eastAsiaTheme="minorEastAsia" w:hAnsi="Palatino Linotype" w:cs="Times New Roman"/>
      <w:noProof/>
      <w:color w:val="000000"/>
      <w:sz w:val="18"/>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112809">
      <w:bodyDiv w:val="1"/>
      <w:marLeft w:val="0"/>
      <w:marRight w:val="0"/>
      <w:marTop w:val="0"/>
      <w:marBottom w:val="0"/>
      <w:divBdr>
        <w:top w:val="none" w:sz="0" w:space="0" w:color="auto"/>
        <w:left w:val="none" w:sz="0" w:space="0" w:color="auto"/>
        <w:bottom w:val="none" w:sz="0" w:space="0" w:color="auto"/>
        <w:right w:val="none" w:sz="0" w:space="0" w:color="auto"/>
      </w:divBdr>
      <w:divsChild>
        <w:div w:id="242842279">
          <w:marLeft w:val="0"/>
          <w:marRight w:val="0"/>
          <w:marTop w:val="0"/>
          <w:marBottom w:val="0"/>
          <w:divBdr>
            <w:top w:val="none" w:sz="0" w:space="0" w:color="auto"/>
            <w:left w:val="none" w:sz="0" w:space="0" w:color="auto"/>
            <w:bottom w:val="none" w:sz="0" w:space="0" w:color="auto"/>
            <w:right w:val="none" w:sz="0" w:space="0" w:color="auto"/>
          </w:divBdr>
          <w:divsChild>
            <w:div w:id="384834239">
              <w:marLeft w:val="0"/>
              <w:marRight w:val="0"/>
              <w:marTop w:val="0"/>
              <w:marBottom w:val="0"/>
              <w:divBdr>
                <w:top w:val="none" w:sz="0" w:space="0" w:color="auto"/>
                <w:left w:val="none" w:sz="0" w:space="0" w:color="auto"/>
                <w:bottom w:val="none" w:sz="0" w:space="0" w:color="auto"/>
                <w:right w:val="none" w:sz="0" w:space="0" w:color="auto"/>
              </w:divBdr>
              <w:divsChild>
                <w:div w:id="92307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804122">
      <w:bodyDiv w:val="1"/>
      <w:marLeft w:val="0"/>
      <w:marRight w:val="0"/>
      <w:marTop w:val="0"/>
      <w:marBottom w:val="0"/>
      <w:divBdr>
        <w:top w:val="none" w:sz="0" w:space="0" w:color="auto"/>
        <w:left w:val="none" w:sz="0" w:space="0" w:color="auto"/>
        <w:bottom w:val="none" w:sz="0" w:space="0" w:color="auto"/>
        <w:right w:val="none" w:sz="0" w:space="0" w:color="auto"/>
      </w:divBdr>
      <w:divsChild>
        <w:div w:id="2039504426">
          <w:marLeft w:val="0"/>
          <w:marRight w:val="0"/>
          <w:marTop w:val="0"/>
          <w:marBottom w:val="0"/>
          <w:divBdr>
            <w:top w:val="none" w:sz="0" w:space="0" w:color="auto"/>
            <w:left w:val="none" w:sz="0" w:space="0" w:color="auto"/>
            <w:bottom w:val="none" w:sz="0" w:space="0" w:color="auto"/>
            <w:right w:val="none" w:sz="0" w:space="0" w:color="auto"/>
          </w:divBdr>
          <w:divsChild>
            <w:div w:id="937173448">
              <w:marLeft w:val="0"/>
              <w:marRight w:val="0"/>
              <w:marTop w:val="0"/>
              <w:marBottom w:val="0"/>
              <w:divBdr>
                <w:top w:val="none" w:sz="0" w:space="0" w:color="auto"/>
                <w:left w:val="none" w:sz="0" w:space="0" w:color="auto"/>
                <w:bottom w:val="none" w:sz="0" w:space="0" w:color="auto"/>
                <w:right w:val="none" w:sz="0" w:space="0" w:color="auto"/>
              </w:divBdr>
              <w:divsChild>
                <w:div w:id="151946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876370">
      <w:bodyDiv w:val="1"/>
      <w:marLeft w:val="0"/>
      <w:marRight w:val="0"/>
      <w:marTop w:val="0"/>
      <w:marBottom w:val="0"/>
      <w:divBdr>
        <w:top w:val="none" w:sz="0" w:space="0" w:color="auto"/>
        <w:left w:val="none" w:sz="0" w:space="0" w:color="auto"/>
        <w:bottom w:val="none" w:sz="0" w:space="0" w:color="auto"/>
        <w:right w:val="none" w:sz="0" w:space="0" w:color="auto"/>
      </w:divBdr>
    </w:div>
    <w:div w:id="483592061">
      <w:bodyDiv w:val="1"/>
      <w:marLeft w:val="0"/>
      <w:marRight w:val="0"/>
      <w:marTop w:val="0"/>
      <w:marBottom w:val="0"/>
      <w:divBdr>
        <w:top w:val="none" w:sz="0" w:space="0" w:color="auto"/>
        <w:left w:val="none" w:sz="0" w:space="0" w:color="auto"/>
        <w:bottom w:val="none" w:sz="0" w:space="0" w:color="auto"/>
        <w:right w:val="none" w:sz="0" w:space="0" w:color="auto"/>
      </w:divBdr>
    </w:div>
    <w:div w:id="491259691">
      <w:bodyDiv w:val="1"/>
      <w:marLeft w:val="0"/>
      <w:marRight w:val="0"/>
      <w:marTop w:val="0"/>
      <w:marBottom w:val="0"/>
      <w:divBdr>
        <w:top w:val="none" w:sz="0" w:space="0" w:color="auto"/>
        <w:left w:val="none" w:sz="0" w:space="0" w:color="auto"/>
        <w:bottom w:val="none" w:sz="0" w:space="0" w:color="auto"/>
        <w:right w:val="none" w:sz="0" w:space="0" w:color="auto"/>
      </w:divBdr>
    </w:div>
    <w:div w:id="595865967">
      <w:bodyDiv w:val="1"/>
      <w:marLeft w:val="0"/>
      <w:marRight w:val="0"/>
      <w:marTop w:val="0"/>
      <w:marBottom w:val="0"/>
      <w:divBdr>
        <w:top w:val="none" w:sz="0" w:space="0" w:color="auto"/>
        <w:left w:val="none" w:sz="0" w:space="0" w:color="auto"/>
        <w:bottom w:val="none" w:sz="0" w:space="0" w:color="auto"/>
        <w:right w:val="none" w:sz="0" w:space="0" w:color="auto"/>
      </w:divBdr>
      <w:divsChild>
        <w:div w:id="575360803">
          <w:marLeft w:val="0"/>
          <w:marRight w:val="0"/>
          <w:marTop w:val="0"/>
          <w:marBottom w:val="0"/>
          <w:divBdr>
            <w:top w:val="none" w:sz="0" w:space="0" w:color="auto"/>
            <w:left w:val="none" w:sz="0" w:space="0" w:color="auto"/>
            <w:bottom w:val="none" w:sz="0" w:space="0" w:color="auto"/>
            <w:right w:val="none" w:sz="0" w:space="0" w:color="auto"/>
          </w:divBdr>
          <w:divsChild>
            <w:div w:id="1041170663">
              <w:marLeft w:val="0"/>
              <w:marRight w:val="0"/>
              <w:marTop w:val="0"/>
              <w:marBottom w:val="0"/>
              <w:divBdr>
                <w:top w:val="none" w:sz="0" w:space="0" w:color="auto"/>
                <w:left w:val="none" w:sz="0" w:space="0" w:color="auto"/>
                <w:bottom w:val="none" w:sz="0" w:space="0" w:color="auto"/>
                <w:right w:val="none" w:sz="0" w:space="0" w:color="auto"/>
              </w:divBdr>
              <w:divsChild>
                <w:div w:id="105015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708001">
      <w:bodyDiv w:val="1"/>
      <w:marLeft w:val="0"/>
      <w:marRight w:val="0"/>
      <w:marTop w:val="0"/>
      <w:marBottom w:val="0"/>
      <w:divBdr>
        <w:top w:val="none" w:sz="0" w:space="0" w:color="auto"/>
        <w:left w:val="none" w:sz="0" w:space="0" w:color="auto"/>
        <w:bottom w:val="none" w:sz="0" w:space="0" w:color="auto"/>
        <w:right w:val="none" w:sz="0" w:space="0" w:color="auto"/>
      </w:divBdr>
    </w:div>
    <w:div w:id="706875540">
      <w:bodyDiv w:val="1"/>
      <w:marLeft w:val="0"/>
      <w:marRight w:val="0"/>
      <w:marTop w:val="0"/>
      <w:marBottom w:val="0"/>
      <w:divBdr>
        <w:top w:val="none" w:sz="0" w:space="0" w:color="auto"/>
        <w:left w:val="none" w:sz="0" w:space="0" w:color="auto"/>
        <w:bottom w:val="none" w:sz="0" w:space="0" w:color="auto"/>
        <w:right w:val="none" w:sz="0" w:space="0" w:color="auto"/>
      </w:divBdr>
    </w:div>
    <w:div w:id="815681585">
      <w:bodyDiv w:val="1"/>
      <w:marLeft w:val="0"/>
      <w:marRight w:val="0"/>
      <w:marTop w:val="0"/>
      <w:marBottom w:val="0"/>
      <w:divBdr>
        <w:top w:val="none" w:sz="0" w:space="0" w:color="auto"/>
        <w:left w:val="none" w:sz="0" w:space="0" w:color="auto"/>
        <w:bottom w:val="none" w:sz="0" w:space="0" w:color="auto"/>
        <w:right w:val="none" w:sz="0" w:space="0" w:color="auto"/>
      </w:divBdr>
    </w:div>
    <w:div w:id="1005403198">
      <w:bodyDiv w:val="1"/>
      <w:marLeft w:val="0"/>
      <w:marRight w:val="0"/>
      <w:marTop w:val="0"/>
      <w:marBottom w:val="0"/>
      <w:divBdr>
        <w:top w:val="none" w:sz="0" w:space="0" w:color="auto"/>
        <w:left w:val="none" w:sz="0" w:space="0" w:color="auto"/>
        <w:bottom w:val="none" w:sz="0" w:space="0" w:color="auto"/>
        <w:right w:val="none" w:sz="0" w:space="0" w:color="auto"/>
      </w:divBdr>
    </w:div>
    <w:div w:id="1173304454">
      <w:bodyDiv w:val="1"/>
      <w:marLeft w:val="0"/>
      <w:marRight w:val="0"/>
      <w:marTop w:val="0"/>
      <w:marBottom w:val="0"/>
      <w:divBdr>
        <w:top w:val="none" w:sz="0" w:space="0" w:color="auto"/>
        <w:left w:val="none" w:sz="0" w:space="0" w:color="auto"/>
        <w:bottom w:val="none" w:sz="0" w:space="0" w:color="auto"/>
        <w:right w:val="none" w:sz="0" w:space="0" w:color="auto"/>
      </w:divBdr>
    </w:div>
    <w:div w:id="1250230756">
      <w:bodyDiv w:val="1"/>
      <w:marLeft w:val="0"/>
      <w:marRight w:val="0"/>
      <w:marTop w:val="0"/>
      <w:marBottom w:val="0"/>
      <w:divBdr>
        <w:top w:val="none" w:sz="0" w:space="0" w:color="auto"/>
        <w:left w:val="none" w:sz="0" w:space="0" w:color="auto"/>
        <w:bottom w:val="none" w:sz="0" w:space="0" w:color="auto"/>
        <w:right w:val="none" w:sz="0" w:space="0" w:color="auto"/>
      </w:divBdr>
    </w:div>
    <w:div w:id="1479877000">
      <w:bodyDiv w:val="1"/>
      <w:marLeft w:val="0"/>
      <w:marRight w:val="0"/>
      <w:marTop w:val="0"/>
      <w:marBottom w:val="0"/>
      <w:divBdr>
        <w:top w:val="none" w:sz="0" w:space="0" w:color="auto"/>
        <w:left w:val="none" w:sz="0" w:space="0" w:color="auto"/>
        <w:bottom w:val="none" w:sz="0" w:space="0" w:color="auto"/>
        <w:right w:val="none" w:sz="0" w:space="0" w:color="auto"/>
      </w:divBdr>
    </w:div>
    <w:div w:id="1795364280">
      <w:bodyDiv w:val="1"/>
      <w:marLeft w:val="0"/>
      <w:marRight w:val="0"/>
      <w:marTop w:val="0"/>
      <w:marBottom w:val="0"/>
      <w:divBdr>
        <w:top w:val="none" w:sz="0" w:space="0" w:color="auto"/>
        <w:left w:val="none" w:sz="0" w:space="0" w:color="auto"/>
        <w:bottom w:val="none" w:sz="0" w:space="0" w:color="auto"/>
        <w:right w:val="none" w:sz="0" w:space="0" w:color="auto"/>
      </w:divBdr>
    </w:div>
    <w:div w:id="1861966842">
      <w:bodyDiv w:val="1"/>
      <w:marLeft w:val="0"/>
      <w:marRight w:val="0"/>
      <w:marTop w:val="0"/>
      <w:marBottom w:val="0"/>
      <w:divBdr>
        <w:top w:val="none" w:sz="0" w:space="0" w:color="auto"/>
        <w:left w:val="none" w:sz="0" w:space="0" w:color="auto"/>
        <w:bottom w:val="none" w:sz="0" w:space="0" w:color="auto"/>
        <w:right w:val="none" w:sz="0" w:space="0" w:color="auto"/>
      </w:divBdr>
    </w:div>
    <w:div w:id="1904094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ridgesLab/PrecisionNutrition" TargetMode="External"/><Relationship Id="rId3" Type="http://schemas.openxmlformats.org/officeDocument/2006/relationships/styles" Target="styles.xml"/><Relationship Id="rId7" Type="http://schemas.openxmlformats.org/officeDocument/2006/relationships/hyperlink" Target="http://www.genenetwork.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avebrid@umich.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ABB762-023D-E342-A190-6906D8CD9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13</Pages>
  <Words>23852</Words>
  <Characters>135963</Characters>
  <Application>Microsoft Office Word</Application>
  <DocSecurity>0</DocSecurity>
  <Lines>1133</Lines>
  <Paragraphs>318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7</cp:revision>
  <dcterms:created xsi:type="dcterms:W3CDTF">2023-11-06T16:37:00Z</dcterms:created>
  <dcterms:modified xsi:type="dcterms:W3CDTF">2023-11-13T13:06:00Z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zotero-version="6.0.28"&gt;&lt;session id="xwmKY1bK"/&gt;&lt;style id="http://www.zotero.org/styles/nutrients" hasBibliography="1" bibliographyStyleHasBeenSet="1"/&gt;&lt;prefs&gt;&lt;pref name="fieldType" value="Field"/&gt;&lt;/prefs&gt;&lt;/data&gt;</vt:lpwstr>
  </property>
</Properties>
</file>